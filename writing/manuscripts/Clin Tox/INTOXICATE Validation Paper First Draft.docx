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484C" w14:textId="77777777" w:rsidR="00B00952" w:rsidRPr="005B2091" w:rsidRDefault="00000000">
      <w:pPr>
        <w:spacing w:before="240" w:line="360" w:lineRule="auto"/>
        <w:rPr>
          <w:i/>
          <w:lang w:val="en-US"/>
          <w:rPrChange w:id="0" w:author="Michael Chary" w:date="2024-06-21T06:34:00Z">
            <w:rPr>
              <w:i/>
            </w:rPr>
          </w:rPrChange>
        </w:rPr>
      </w:pPr>
      <w:r w:rsidRPr="005B2091">
        <w:rPr>
          <w:b/>
          <w:i/>
          <w:lang w:val="en-US"/>
          <w:rPrChange w:id="1" w:author="Michael Chary" w:date="2024-06-21T06:34:00Z">
            <w:rPr>
              <w:b/>
              <w:i/>
            </w:rPr>
          </w:rPrChange>
        </w:rPr>
        <w:t>Abstract:</w:t>
      </w:r>
      <w:r w:rsidRPr="005B2091">
        <w:rPr>
          <w:i/>
          <w:lang w:val="en-US"/>
          <w:rPrChange w:id="2" w:author="Michael Chary" w:date="2024-06-21T06:34:00Z">
            <w:rPr>
              <w:i/>
            </w:rPr>
          </w:rPrChange>
        </w:rPr>
        <w:t xml:space="preserve"> To structure the abstract, use the same terms used to break the text into sections. The Abstract should not include abbreviations.</w:t>
      </w:r>
    </w:p>
    <w:p w14:paraId="4F453558" w14:textId="77777777" w:rsidR="00B00952" w:rsidRPr="005B2091" w:rsidRDefault="00B00952">
      <w:pPr>
        <w:spacing w:before="240" w:line="360" w:lineRule="auto"/>
        <w:rPr>
          <w:lang w:val="en-US"/>
          <w:rPrChange w:id="3" w:author="Michael Chary" w:date="2024-06-21T06:34:00Z">
            <w:rPr/>
          </w:rPrChange>
        </w:rPr>
      </w:pPr>
    </w:p>
    <w:p w14:paraId="2D1C517A" w14:textId="77777777" w:rsidR="00B00952" w:rsidRPr="005B2091" w:rsidRDefault="00000000">
      <w:pPr>
        <w:spacing w:before="240" w:line="360" w:lineRule="auto"/>
        <w:rPr>
          <w:i/>
          <w:lang w:val="en-US"/>
          <w:rPrChange w:id="4" w:author="Michael Chary" w:date="2024-06-21T06:34:00Z">
            <w:rPr>
              <w:i/>
            </w:rPr>
          </w:rPrChange>
        </w:rPr>
      </w:pPr>
      <w:r w:rsidRPr="005B2091">
        <w:rPr>
          <w:b/>
          <w:i/>
          <w:lang w:val="en-US"/>
          <w:rPrChange w:id="5" w:author="Michael Chary" w:date="2024-06-21T06:34:00Z">
            <w:rPr>
              <w:b/>
              <w:i/>
            </w:rPr>
          </w:rPrChange>
        </w:rPr>
        <w:t xml:space="preserve">Introduction: </w:t>
      </w:r>
      <w:r w:rsidRPr="005B2091">
        <w:rPr>
          <w:i/>
          <w:lang w:val="en-US"/>
          <w:rPrChange w:id="6" w:author="Michael Chary" w:date="2024-06-21T06:34:00Z">
            <w:rPr>
              <w:i/>
            </w:rPr>
          </w:rPrChange>
        </w:rPr>
        <w:t xml:space="preserve">This section should state the relevance and background to the study, its </w:t>
      </w:r>
      <w:proofErr w:type="gramStart"/>
      <w:r w:rsidRPr="005B2091">
        <w:rPr>
          <w:i/>
          <w:lang w:val="en-US"/>
          <w:rPrChange w:id="7" w:author="Michael Chary" w:date="2024-06-21T06:34:00Z">
            <w:rPr>
              <w:i/>
            </w:rPr>
          </w:rPrChange>
        </w:rPr>
        <w:t>rationale</w:t>
      </w:r>
      <w:proofErr w:type="gramEnd"/>
      <w:r w:rsidRPr="005B2091">
        <w:rPr>
          <w:i/>
          <w:lang w:val="en-US"/>
          <w:rPrChange w:id="8" w:author="Michael Chary" w:date="2024-06-21T06:34:00Z">
            <w:rPr>
              <w:i/>
            </w:rPr>
          </w:rPrChange>
        </w:rPr>
        <w:t xml:space="preserve"> and main objectives. Please note that only common abbreviations should be used in the main text, which should be explained at first use.</w:t>
      </w:r>
    </w:p>
    <w:p w14:paraId="0CF6AD34" w14:textId="732CA1D2" w:rsidR="001953AF" w:rsidRPr="005B2091" w:rsidRDefault="001028F8">
      <w:pPr>
        <w:spacing w:before="240" w:line="360" w:lineRule="auto"/>
        <w:rPr>
          <w:ins w:id="9" w:author="Michael Chary" w:date="2024-06-21T06:15:00Z"/>
          <w:lang w:val="en-US"/>
          <w:rPrChange w:id="10" w:author="Michael Chary" w:date="2024-06-21T06:34:00Z">
            <w:rPr>
              <w:ins w:id="11" w:author="Michael Chary" w:date="2024-06-21T06:15:00Z"/>
            </w:rPr>
          </w:rPrChange>
        </w:rPr>
      </w:pPr>
      <w:ins w:id="12" w:author="Michael Chary" w:date="2024-06-21T06:12:00Z">
        <w:r w:rsidRPr="005B2091">
          <w:rPr>
            <w:lang w:val="en-US"/>
            <w:rPrChange w:id="13" w:author="Michael Chary" w:date="2024-06-21T06:34:00Z">
              <w:rPr/>
            </w:rPrChange>
          </w:rPr>
          <w:t xml:space="preserve">A challenge during the initial evaluation of the poisoned patient is to prognosticate the severity of an ingestion from incomplete. </w:t>
        </w:r>
      </w:ins>
      <w:del w:id="14" w:author="Michael Chary" w:date="2024-06-21T06:07:00Z">
        <w:r w:rsidRPr="005B2091" w:rsidDel="00F52B5F">
          <w:rPr>
            <w:lang w:val="en-US"/>
            <w:rPrChange w:id="15" w:author="Michael Chary" w:date="2024-06-21T06:34:00Z">
              <w:rPr/>
            </w:rPrChange>
          </w:rPr>
          <w:tab/>
        </w:r>
      </w:del>
      <w:moveToRangeStart w:id="16" w:author="Michael Chary" w:date="2024-06-21T06:07:00Z" w:name="move169842476"/>
      <w:moveTo w:id="17" w:author="Michael Chary" w:date="2024-06-21T06:07:00Z">
        <w:r w:rsidR="00F52B5F" w:rsidRPr="005B2091">
          <w:rPr>
            <w:lang w:val="en-US"/>
            <w:rPrChange w:id="18" w:author="Michael Chary" w:date="2024-06-21T06:34:00Z">
              <w:rPr/>
            </w:rPrChange>
          </w:rPr>
          <w:t xml:space="preserve">Admitting </w:t>
        </w:r>
      </w:moveTo>
      <w:ins w:id="19" w:author="Michael Chary" w:date="2024-06-21T06:08:00Z">
        <w:r w:rsidR="00F52B5F" w:rsidRPr="005B2091">
          <w:rPr>
            <w:lang w:val="en-US"/>
            <w:rPrChange w:id="20" w:author="Michael Chary" w:date="2024-06-21T06:34:00Z">
              <w:rPr/>
            </w:rPrChange>
          </w:rPr>
          <w:t xml:space="preserve">poisoned </w:t>
        </w:r>
      </w:ins>
      <w:moveTo w:id="21" w:author="Michael Chary" w:date="2024-06-21T06:07:00Z">
        <w:r w:rsidR="00F52B5F" w:rsidRPr="005B2091">
          <w:rPr>
            <w:lang w:val="en-US"/>
            <w:rPrChange w:id="22" w:author="Michael Chary" w:date="2024-06-21T06:34:00Z">
              <w:rPr/>
            </w:rPrChange>
          </w:rPr>
          <w:t xml:space="preserve">patients to the </w:t>
        </w:r>
      </w:moveTo>
      <w:ins w:id="23" w:author="Michael Chary" w:date="2024-06-21T06:07:00Z">
        <w:r w:rsidR="00F52B5F" w:rsidRPr="005B2091">
          <w:rPr>
            <w:lang w:val="en-US"/>
            <w:rPrChange w:id="24" w:author="Michael Chary" w:date="2024-06-21T06:34:00Z">
              <w:rPr/>
            </w:rPrChange>
          </w:rPr>
          <w:t>intensive care unit (</w:t>
        </w:r>
      </w:ins>
      <w:moveTo w:id="25" w:author="Michael Chary" w:date="2024-06-21T06:07:00Z">
        <w:r w:rsidR="00F52B5F" w:rsidRPr="005B2091">
          <w:rPr>
            <w:lang w:val="en-US"/>
            <w:rPrChange w:id="26" w:author="Michael Chary" w:date="2024-06-21T06:34:00Z">
              <w:rPr/>
            </w:rPrChange>
          </w:rPr>
          <w:t>ICU</w:t>
        </w:r>
      </w:moveTo>
      <w:ins w:id="27" w:author="Michael Chary" w:date="2024-06-21T06:07:00Z">
        <w:r w:rsidR="00F52B5F" w:rsidRPr="005B2091">
          <w:rPr>
            <w:lang w:val="en-US"/>
            <w:rPrChange w:id="28" w:author="Michael Chary" w:date="2024-06-21T06:34:00Z">
              <w:rPr/>
            </w:rPrChange>
          </w:rPr>
          <w:t>)</w:t>
        </w:r>
      </w:ins>
      <w:moveTo w:id="29" w:author="Michael Chary" w:date="2024-06-21T06:07:00Z">
        <w:r w:rsidR="00F52B5F" w:rsidRPr="005B2091">
          <w:rPr>
            <w:lang w:val="en-US"/>
            <w:rPrChange w:id="30" w:author="Michael Chary" w:date="2024-06-21T06:34:00Z">
              <w:rPr/>
            </w:rPrChange>
          </w:rPr>
          <w:t xml:space="preserve"> who do not require that level of care delays the care </w:t>
        </w:r>
      </w:moveTo>
      <w:ins w:id="31" w:author="Michael Chary" w:date="2024-06-21T06:08:00Z">
        <w:r w:rsidR="00F52B5F" w:rsidRPr="005B2091">
          <w:rPr>
            <w:lang w:val="en-US"/>
            <w:rPrChange w:id="32" w:author="Michael Chary" w:date="2024-06-21T06:34:00Z">
              <w:rPr/>
            </w:rPrChange>
          </w:rPr>
          <w:t xml:space="preserve">of </w:t>
        </w:r>
      </w:ins>
      <w:moveTo w:id="33" w:author="Michael Chary" w:date="2024-06-21T06:07:00Z">
        <w:r w:rsidR="00F52B5F" w:rsidRPr="005B2091">
          <w:rPr>
            <w:lang w:val="en-US"/>
            <w:rPrChange w:id="34" w:author="Michael Chary" w:date="2024-06-21T06:34:00Z">
              <w:rPr/>
            </w:rPrChange>
          </w:rPr>
          <w:t xml:space="preserve">those poisoned patients need and reduces ICU capacity for other patients. </w:t>
        </w:r>
      </w:moveTo>
      <w:moveToRangeEnd w:id="16"/>
      <w:ins w:id="35" w:author="Michael Chary" w:date="2024-06-21T06:10:00Z">
        <w:r w:rsidRPr="005B2091">
          <w:rPr>
            <w:lang w:val="en-US"/>
            <w:rPrChange w:id="36" w:author="Michael Chary" w:date="2024-06-21T06:34:00Z">
              <w:rPr/>
            </w:rPrChange>
          </w:rPr>
          <w:t xml:space="preserve"> </w:t>
        </w:r>
      </w:ins>
      <w:del w:id="37" w:author="Michael Chary" w:date="2024-06-21T06:12:00Z">
        <w:r w:rsidRPr="005B2091" w:rsidDel="001028F8">
          <w:rPr>
            <w:lang w:val="en-US"/>
            <w:rPrChange w:id="38" w:author="Michael Chary" w:date="2024-06-21T06:34:00Z">
              <w:rPr/>
            </w:rPrChange>
          </w:rPr>
          <w:delText xml:space="preserve">Some poisoned patients are admitted to the Intensive Care Unit (ICU) because they may come to need mechanical ventilation or hemodynamic support. </w:delText>
        </w:r>
      </w:del>
      <w:r w:rsidRPr="005B2091">
        <w:rPr>
          <w:lang w:val="en-US"/>
          <w:rPrChange w:id="39" w:author="Michael Chary" w:date="2024-06-21T06:34:00Z">
            <w:rPr/>
          </w:rPrChange>
        </w:rPr>
        <w:t xml:space="preserve">For example, </w:t>
      </w:r>
      <w:ins w:id="40" w:author="Michael Chary" w:date="2024-06-21T06:12:00Z">
        <w:r w:rsidRPr="005B2091">
          <w:rPr>
            <w:lang w:val="en-US"/>
            <w:rPrChange w:id="41" w:author="Michael Chary" w:date="2024-06-21T06:34:00Z">
              <w:rPr/>
            </w:rPrChange>
          </w:rPr>
          <w:t xml:space="preserve">admitting </w:t>
        </w:r>
      </w:ins>
      <w:ins w:id="42" w:author="Michael Chary" w:date="2024-06-21T06:13:00Z">
        <w:r w:rsidRPr="005B2091">
          <w:rPr>
            <w:lang w:val="en-US"/>
            <w:rPrChange w:id="43" w:author="Michael Chary" w:date="2024-06-21T06:34:00Z">
              <w:rPr/>
            </w:rPrChange>
          </w:rPr>
          <w:t xml:space="preserve">all ingestions </w:t>
        </w:r>
      </w:ins>
      <w:del w:id="44" w:author="Michael Chary" w:date="2024-06-21T06:13:00Z">
        <w:r w:rsidRPr="005B2091" w:rsidDel="001028F8">
          <w:rPr>
            <w:lang w:val="en-US"/>
            <w:rPrChange w:id="45" w:author="Michael Chary" w:date="2024-06-21T06:34:00Z">
              <w:rPr/>
            </w:rPrChange>
          </w:rPr>
          <w:delText xml:space="preserve">the current recommendation for ingestions </w:delText>
        </w:r>
      </w:del>
      <w:r w:rsidRPr="005B2091">
        <w:rPr>
          <w:lang w:val="en-US"/>
          <w:rPrChange w:id="46" w:author="Michael Chary" w:date="2024-06-21T06:34:00Z">
            <w:rPr/>
          </w:rPrChange>
        </w:rPr>
        <w:t xml:space="preserve">of more than 450 mg of bupropion </w:t>
      </w:r>
      <w:ins w:id="47" w:author="Michael Chary" w:date="2024-06-21T06:13:00Z">
        <w:r w:rsidRPr="005B2091">
          <w:rPr>
            <w:lang w:val="en-US"/>
            <w:rPrChange w:id="48" w:author="Michael Chary" w:date="2024-06-21T06:34:00Z">
              <w:rPr/>
            </w:rPrChange>
          </w:rPr>
          <w:t xml:space="preserve">to the </w:t>
        </w:r>
      </w:ins>
      <w:del w:id="49" w:author="Michael Chary" w:date="2024-06-21T06:13:00Z">
        <w:r w:rsidRPr="005B2091" w:rsidDel="001028F8">
          <w:rPr>
            <w:lang w:val="en-US"/>
            <w:rPrChange w:id="50" w:author="Michael Chary" w:date="2024-06-21T06:34:00Z">
              <w:rPr/>
            </w:rPrChange>
          </w:rPr>
          <w:delText xml:space="preserve">is </w:delText>
        </w:r>
      </w:del>
      <w:r w:rsidRPr="005B2091">
        <w:rPr>
          <w:lang w:val="en-US"/>
          <w:rPrChange w:id="51" w:author="Michael Chary" w:date="2024-06-21T06:34:00Z">
            <w:rPr/>
          </w:rPrChange>
        </w:rPr>
        <w:t>IC</w:t>
      </w:r>
      <w:ins w:id="52" w:author="Michael Chary" w:date="2024-06-21T06:13:00Z">
        <w:r w:rsidRPr="005B2091">
          <w:rPr>
            <w:lang w:val="en-US"/>
            <w:rPrChange w:id="53" w:author="Michael Chary" w:date="2024-06-21T06:34:00Z">
              <w:rPr/>
            </w:rPrChange>
          </w:rPr>
          <w:t>U</w:t>
        </w:r>
      </w:ins>
      <w:del w:id="54" w:author="Michael Chary" w:date="2024-06-21T06:13:00Z">
        <w:r w:rsidRPr="005B2091" w:rsidDel="001028F8">
          <w:rPr>
            <w:lang w:val="en-US"/>
            <w:rPrChange w:id="55" w:author="Michael Chary" w:date="2024-06-21T06:34:00Z">
              <w:rPr/>
            </w:rPrChange>
          </w:rPr>
          <w:delText>U observation</w:delText>
        </w:r>
      </w:del>
      <w:r w:rsidRPr="005B2091">
        <w:rPr>
          <w:lang w:val="en-US"/>
          <w:rPrChange w:id="56" w:author="Michael Chary" w:date="2024-06-21T06:34:00Z">
            <w:rPr/>
          </w:rPrChange>
        </w:rPr>
        <w:t xml:space="preserve"> for 24 hours</w:t>
      </w:r>
      <w:ins w:id="57" w:author="Michael Chary" w:date="2024-06-21T06:13:00Z">
        <w:r w:rsidRPr="005B2091">
          <w:rPr>
            <w:lang w:val="en-US"/>
            <w:rPrChange w:id="58" w:author="Michael Chary" w:date="2024-06-21T06:34:00Z">
              <w:rPr/>
            </w:rPrChange>
          </w:rPr>
          <w:t xml:space="preserve"> to observe for ventricular dysrhythmias, l</w:t>
        </w:r>
      </w:ins>
      <w:ins w:id="59" w:author="Michael Chary" w:date="2024-06-21T06:14:00Z">
        <w:r w:rsidRPr="005B2091">
          <w:rPr>
            <w:lang w:val="en-US"/>
            <w:rPrChange w:id="60" w:author="Michael Chary" w:date="2024-06-21T06:34:00Z">
              <w:rPr/>
            </w:rPrChange>
          </w:rPr>
          <w:t xml:space="preserve">eads to approximately </w:t>
        </w:r>
      </w:ins>
      <w:del w:id="61" w:author="Michael Chary" w:date="2024-06-21T06:14:00Z">
        <w:r w:rsidRPr="005B2091" w:rsidDel="001028F8">
          <w:rPr>
            <w:lang w:val="en-US"/>
            <w:rPrChange w:id="62" w:author="Michael Chary" w:date="2024-06-21T06:34:00Z">
              <w:rPr/>
            </w:rPrChange>
          </w:rPr>
          <w:delText xml:space="preserve">. Recent analyses suggest that up to 98% of admissions for observation after bupropion ingestion, approximately </w:delText>
        </w:r>
      </w:del>
      <w:r w:rsidRPr="005B2091">
        <w:rPr>
          <w:lang w:val="en-US"/>
          <w:rPrChange w:id="63" w:author="Michael Chary" w:date="2024-06-21T06:34:00Z">
            <w:rPr/>
          </w:rPrChange>
        </w:rPr>
        <w:t xml:space="preserve">2,000 </w:t>
      </w:r>
      <w:ins w:id="64" w:author="Michael Chary" w:date="2024-06-21T06:14:00Z">
        <w:r w:rsidRPr="005B2091">
          <w:rPr>
            <w:lang w:val="en-US"/>
            <w:rPrChange w:id="65" w:author="Michael Chary" w:date="2024-06-21T06:34:00Z">
              <w:rPr/>
            </w:rPrChange>
          </w:rPr>
          <w:t>unnecessary ICU admissions</w:t>
        </w:r>
      </w:ins>
      <w:del w:id="66" w:author="Michael Chary" w:date="2024-06-21T06:14:00Z">
        <w:r w:rsidRPr="005B2091" w:rsidDel="001028F8">
          <w:rPr>
            <w:lang w:val="en-US"/>
            <w:rPrChange w:id="67" w:author="Michael Chary" w:date="2024-06-21T06:34:00Z">
              <w:rPr/>
            </w:rPrChange>
          </w:rPr>
          <w:delText>patients</w:delText>
        </w:r>
      </w:del>
      <w:r w:rsidRPr="005B2091">
        <w:rPr>
          <w:lang w:val="en-US"/>
          <w:rPrChange w:id="68" w:author="Michael Chary" w:date="2024-06-21T06:34:00Z">
            <w:rPr/>
          </w:rPrChange>
        </w:rPr>
        <w:t xml:space="preserve"> across the United States each year</w:t>
      </w:r>
      <w:del w:id="69" w:author="Michael Chary" w:date="2024-06-21T06:14:00Z">
        <w:r w:rsidRPr="005B2091" w:rsidDel="001028F8">
          <w:rPr>
            <w:lang w:val="en-US"/>
            <w:rPrChange w:id="70" w:author="Michael Chary" w:date="2024-06-21T06:34:00Z">
              <w:rPr/>
            </w:rPrChange>
          </w:rPr>
          <w:delText>, are unnecessary</w:delText>
        </w:r>
      </w:del>
      <w:r w:rsidRPr="005B2091">
        <w:rPr>
          <w:vertAlign w:val="superscript"/>
          <w:lang w:val="en-US"/>
          <w:rPrChange w:id="71" w:author="Michael Chary" w:date="2024-06-21T06:34:00Z">
            <w:rPr>
              <w:vertAlign w:val="superscript"/>
            </w:rPr>
          </w:rPrChange>
        </w:rPr>
        <w:t>1</w:t>
      </w:r>
      <w:r w:rsidRPr="005B2091">
        <w:rPr>
          <w:lang w:val="en-US"/>
          <w:rPrChange w:id="72" w:author="Michael Chary" w:date="2024-06-21T06:34:00Z">
            <w:rPr/>
          </w:rPrChange>
        </w:rPr>
        <w:t xml:space="preserve">. </w:t>
      </w:r>
      <w:r w:rsidRPr="005B2091">
        <w:rPr>
          <w:b/>
          <w:lang w:val="en-US"/>
          <w:rPrChange w:id="73" w:author="Michael Chary" w:date="2024-06-21T06:34:00Z">
            <w:rPr>
              <w:b/>
            </w:rPr>
          </w:rPrChange>
        </w:rPr>
        <w:t>(place for continued references to all those studies showing high # of admits but low # of deaths; not sure how many to use to make the case).</w:t>
      </w:r>
      <w:r w:rsidRPr="005B2091">
        <w:rPr>
          <w:lang w:val="en-US"/>
          <w:rPrChange w:id="74" w:author="Michael Chary" w:date="2024-06-21T06:34:00Z">
            <w:rPr/>
          </w:rPrChange>
        </w:rPr>
        <w:t xml:space="preserve"> </w:t>
      </w:r>
    </w:p>
    <w:p w14:paraId="326E8D5D" w14:textId="746BBD42" w:rsidR="00B00952" w:rsidRPr="005B2091" w:rsidRDefault="00000000">
      <w:pPr>
        <w:spacing w:before="240" w:line="360" w:lineRule="auto"/>
        <w:rPr>
          <w:lang w:val="en-US"/>
          <w:rPrChange w:id="75" w:author="Michael Chary" w:date="2024-06-21T06:34:00Z">
            <w:rPr/>
          </w:rPrChange>
        </w:rPr>
      </w:pPr>
      <w:moveFromRangeStart w:id="76" w:author="Michael Chary" w:date="2024-06-21T06:07:00Z" w:name="move169842476"/>
      <w:moveFrom w:id="77" w:author="Michael Chary" w:date="2024-06-21T06:07:00Z">
        <w:r w:rsidRPr="005B2091" w:rsidDel="00F52B5F">
          <w:rPr>
            <w:lang w:val="en-US"/>
            <w:rPrChange w:id="78" w:author="Michael Chary" w:date="2024-06-21T06:34:00Z">
              <w:rPr/>
            </w:rPrChange>
          </w:rPr>
          <w:t xml:space="preserve">Admitting patients to the ICU who do not require that level of care delays the care those poisoned patients need and reduces ICU capacity for other patients. </w:t>
        </w:r>
      </w:moveFrom>
      <w:moveFromRangeEnd w:id="76"/>
      <w:r w:rsidRPr="005B2091">
        <w:rPr>
          <w:lang w:val="en-US"/>
          <w:rPrChange w:id="79" w:author="Michael Chary" w:date="2024-06-21T06:34:00Z">
            <w:rPr/>
          </w:rPrChange>
        </w:rPr>
        <w:t xml:space="preserve">A clinical decision support tool would help guide emergency physicians in selecting the level of care for poisoned patients and in standardizing recommendations from medical toxicologists. </w:t>
      </w:r>
      <w:ins w:id="80" w:author="Michael Chary" w:date="2024-06-21T06:25:00Z">
        <w:r w:rsidR="001953AF" w:rsidRPr="005B2091">
          <w:rPr>
            <w:lang w:val="en-US"/>
            <w:rPrChange w:id="81" w:author="Michael Chary" w:date="2024-06-21T06:34:00Z">
              <w:rPr/>
            </w:rPrChange>
          </w:rPr>
          <w:t xml:space="preserve">It is difficult to make one tool that </w:t>
        </w:r>
      </w:ins>
      <w:ins w:id="82" w:author="Michael Chary" w:date="2024-06-21T06:26:00Z">
        <w:r w:rsidR="001953AF" w:rsidRPr="005B2091">
          <w:rPr>
            <w:lang w:val="en-US"/>
            <w:rPrChange w:id="83" w:author="Michael Chary" w:date="2024-06-21T06:34:00Z">
              <w:rPr/>
            </w:rPrChange>
          </w:rPr>
          <w:t>accurately risk-stratifie</w:t>
        </w:r>
      </w:ins>
      <w:ins w:id="84" w:author="Michael Chary" w:date="2024-06-21T06:29:00Z">
        <w:r w:rsidR="00BA07B2" w:rsidRPr="005B2091">
          <w:rPr>
            <w:lang w:val="en-US"/>
            <w:rPrChange w:id="85" w:author="Michael Chary" w:date="2024-06-21T06:34:00Z">
              <w:rPr/>
            </w:rPrChange>
          </w:rPr>
          <w:t>s</w:t>
        </w:r>
      </w:ins>
      <w:ins w:id="86" w:author="Michael Chary" w:date="2024-06-21T06:26:00Z">
        <w:r w:rsidR="001953AF" w:rsidRPr="005B2091">
          <w:rPr>
            <w:lang w:val="en-US"/>
            <w:rPrChange w:id="87" w:author="Michael Chary" w:date="2024-06-21T06:34:00Z">
              <w:rPr/>
            </w:rPrChange>
          </w:rPr>
          <w:t xml:space="preserve"> </w:t>
        </w:r>
      </w:ins>
      <w:ins w:id="88" w:author="Michael Chary" w:date="2024-06-21T06:24:00Z">
        <w:r w:rsidR="001953AF" w:rsidRPr="005B2091">
          <w:rPr>
            <w:lang w:val="en-US"/>
            <w:rPrChange w:id="89" w:author="Michael Chary" w:date="2024-06-21T06:34:00Z">
              <w:rPr/>
            </w:rPrChange>
          </w:rPr>
          <w:t xml:space="preserve">the </w:t>
        </w:r>
      </w:ins>
      <w:ins w:id="90" w:author="Michael Chary" w:date="2024-06-21T06:25:00Z">
        <w:r w:rsidR="001953AF" w:rsidRPr="005B2091">
          <w:rPr>
            <w:lang w:val="en-US"/>
            <w:rPrChange w:id="91" w:author="Michael Chary" w:date="2024-06-21T06:34:00Z">
              <w:rPr/>
            </w:rPrChange>
          </w:rPr>
          <w:t xml:space="preserve">variety of physiological derangements that </w:t>
        </w:r>
      </w:ins>
      <w:ins w:id="92" w:author="Michael Chary" w:date="2024-06-21T06:26:00Z">
        <w:r w:rsidR="001953AF" w:rsidRPr="005B2091">
          <w:rPr>
            <w:lang w:val="en-US"/>
            <w:rPrChange w:id="93" w:author="Michael Chary" w:date="2024-06-21T06:34:00Z">
              <w:rPr/>
            </w:rPrChange>
          </w:rPr>
          <w:t>poisoned patients can have</w:t>
        </w:r>
      </w:ins>
      <w:ins w:id="94" w:author="Michael Chary" w:date="2024-06-21T06:25:00Z">
        <w:r w:rsidR="001953AF" w:rsidRPr="005B2091">
          <w:rPr>
            <w:lang w:val="en-US"/>
            <w:rPrChange w:id="95" w:author="Michael Chary" w:date="2024-06-21T06:34:00Z">
              <w:rPr/>
            </w:rPrChange>
          </w:rPr>
          <w:t xml:space="preserve">. </w:t>
        </w:r>
      </w:ins>
      <w:ins w:id="96" w:author="Michael Chary" w:date="2024-06-21T06:29:00Z">
        <w:r w:rsidR="001953AF" w:rsidRPr="005B2091">
          <w:rPr>
            <w:lang w:val="en-US"/>
            <w:rPrChange w:id="97" w:author="Michael Chary" w:date="2024-06-21T06:34:00Z">
              <w:rPr/>
            </w:rPrChange>
          </w:rPr>
          <w:t>[Poison Severity Score]</w:t>
        </w:r>
      </w:ins>
    </w:p>
    <w:p w14:paraId="5631ECAB" w14:textId="77777777" w:rsidR="00B00952" w:rsidRPr="005B2091" w:rsidRDefault="00000000">
      <w:pPr>
        <w:spacing w:before="240" w:line="360" w:lineRule="auto"/>
        <w:rPr>
          <w:b/>
          <w:lang w:val="en-US"/>
          <w:rPrChange w:id="98" w:author="Michael Chary" w:date="2024-06-21T06:34:00Z">
            <w:rPr>
              <w:b/>
            </w:rPr>
          </w:rPrChange>
        </w:rPr>
      </w:pPr>
      <w:r w:rsidRPr="005B2091">
        <w:rPr>
          <w:lang w:val="en-US"/>
          <w:rPrChange w:id="99" w:author="Michael Chary" w:date="2024-06-21T06:34:00Z">
            <w:rPr/>
          </w:rPrChange>
        </w:rPr>
        <w:tab/>
      </w:r>
      <w:r w:rsidRPr="005B2091">
        <w:rPr>
          <w:b/>
          <w:lang w:val="en-US"/>
          <w:rPrChange w:id="100" w:author="Michael Chary" w:date="2024-06-21T06:34:00Z">
            <w:rPr>
              <w:b/>
            </w:rPr>
          </w:rPrChange>
        </w:rPr>
        <w:t xml:space="preserve">Something here about </w:t>
      </w:r>
      <w:proofErr w:type="gramStart"/>
      <w:r w:rsidRPr="005B2091">
        <w:rPr>
          <w:b/>
          <w:lang w:val="en-US"/>
          <w:rPrChange w:id="101" w:author="Michael Chary" w:date="2024-06-21T06:34:00Z">
            <w:rPr>
              <w:b/>
            </w:rPr>
          </w:rPrChange>
        </w:rPr>
        <w:t>need</w:t>
      </w:r>
      <w:proofErr w:type="gramEnd"/>
      <w:r w:rsidRPr="005B2091">
        <w:rPr>
          <w:b/>
          <w:lang w:val="en-US"/>
          <w:rPrChange w:id="102" w:author="Michael Chary" w:date="2024-06-21T06:34:00Z">
            <w:rPr>
              <w:b/>
            </w:rPr>
          </w:rPrChange>
        </w:rPr>
        <w:t xml:space="preserve"> for better discrimination. </w:t>
      </w:r>
    </w:p>
    <w:p w14:paraId="54514BB0" w14:textId="77777777" w:rsidR="00B00952" w:rsidRPr="005B2091" w:rsidRDefault="00000000">
      <w:pPr>
        <w:spacing w:before="240" w:line="360" w:lineRule="auto"/>
        <w:ind w:firstLine="720"/>
        <w:rPr>
          <w:lang w:val="en-US"/>
          <w:rPrChange w:id="103" w:author="Michael Chary" w:date="2024-06-21T06:34:00Z">
            <w:rPr/>
          </w:rPrChange>
        </w:rPr>
      </w:pPr>
      <w:r w:rsidRPr="005B2091">
        <w:rPr>
          <w:lang w:val="en-US"/>
          <w:rPrChange w:id="104" w:author="Michael Chary" w:date="2024-06-21T06:34:00Z">
            <w:rPr/>
          </w:rPrChange>
        </w:rPr>
        <w:t>Medical toxicologists in the Netherlands developed INTOXICATE, a clinical decision support tool to help physicians determine whether poisoned patients required ICU admission or could be safely managed on a general medical floor</w:t>
      </w:r>
      <w:r w:rsidRPr="005B2091">
        <w:rPr>
          <w:vertAlign w:val="superscript"/>
          <w:lang w:val="en-US"/>
          <w:rPrChange w:id="105" w:author="Michael Chary" w:date="2024-06-21T06:34:00Z">
            <w:rPr>
              <w:vertAlign w:val="superscript"/>
            </w:rPr>
          </w:rPrChange>
        </w:rPr>
        <w:t>2</w:t>
      </w:r>
      <w:r w:rsidRPr="005B2091">
        <w:rPr>
          <w:lang w:val="en-US"/>
          <w:rPrChange w:id="106" w:author="Michael Chary" w:date="2024-06-21T06:34:00Z">
            <w:rPr/>
          </w:rPrChange>
        </w:rPr>
        <w:t xml:space="preserve">. INTOXICATE identified easily obtainable clinical covariates as predictors of ICU requirement (defined as mechanical ventilation and/or vasopressors in the first 24 hours of ICU stay, or death at any point during hospitalization) in patients who were admitted to the ICU and received a diagnosis of intoxication. INTOXICATE was internally validated by resampling and correctly identified 34% of ICU patients who did not ultimately require ICU-level care. If applying INTOXICATE has a similar effect in the American </w:t>
      </w:r>
      <w:r w:rsidRPr="005B2091">
        <w:rPr>
          <w:lang w:val="en-US"/>
          <w:rPrChange w:id="107" w:author="Michael Chary" w:date="2024-06-21T06:34:00Z">
            <w:rPr/>
          </w:rPrChange>
        </w:rPr>
        <w:lastRenderedPageBreak/>
        <w:t xml:space="preserve">healthcare system, it would simultaneously improve the care of poisoned patients and increase access to the ICU. </w:t>
      </w:r>
    </w:p>
    <w:p w14:paraId="4DD18A89" w14:textId="2768B45A" w:rsidR="00B00952" w:rsidRPr="005B2091" w:rsidRDefault="00000000">
      <w:pPr>
        <w:spacing w:before="240" w:line="360" w:lineRule="auto"/>
        <w:ind w:firstLine="720"/>
        <w:rPr>
          <w:lang w:val="en-US"/>
          <w:rPrChange w:id="108" w:author="Michael Chary" w:date="2024-06-21T06:34:00Z">
            <w:rPr/>
          </w:rPrChange>
        </w:rPr>
      </w:pPr>
      <w:r w:rsidRPr="005B2091">
        <w:rPr>
          <w:lang w:val="en-US"/>
          <w:rPrChange w:id="109" w:author="Michael Chary" w:date="2024-06-21T06:34:00Z">
            <w:rPr/>
          </w:rPrChange>
        </w:rPr>
        <w:t xml:space="preserve">This outcome, however, assumes INTOXICATE would only be applied to patients who would otherwise have been admitted to the ICU. It remains unclear how having access to such a tool would change clinical decision making. For such a tool to have use in reducing ICU admissions, it must not only be externally valid, but also demonstrate sufficient specificity such as to not bias practitioners to admit patients who do not need ICU admission and would not have been admitted in the absence of a positive score. </w:t>
      </w:r>
      <w:del w:id="110" w:author="Michael Chary" w:date="2024-06-21T06:37:00Z">
        <w:r w:rsidRPr="005B2091" w:rsidDel="00DD71E1">
          <w:rPr>
            <w:lang w:val="en-US"/>
            <w:rPrChange w:id="111" w:author="Michael Chary" w:date="2024-06-21T06:34:00Z">
              <w:rPr/>
            </w:rPrChange>
          </w:rPr>
          <w:delText xml:space="preserve">We sought to externally validate INTOXICATE in a retrospective cohort of patients who presented to the Emergency Department (ED) at one urban tertiary care center and were seen by a 24/7 bedside toxicology service. </w:delText>
        </w:r>
      </w:del>
    </w:p>
    <w:p w14:paraId="7ABC7D50" w14:textId="72C300DC" w:rsidR="00B00952" w:rsidRPr="005B2091" w:rsidRDefault="002734B5">
      <w:pPr>
        <w:spacing w:before="240" w:line="360" w:lineRule="auto"/>
        <w:rPr>
          <w:lang w:val="en-US"/>
          <w:rPrChange w:id="112" w:author="Michael Chary" w:date="2024-06-21T06:34:00Z">
            <w:rPr/>
          </w:rPrChange>
        </w:rPr>
      </w:pPr>
      <w:ins w:id="113" w:author="Michael Chary" w:date="2024-06-21T06:36:00Z">
        <w:r>
          <w:rPr>
            <w:lang w:val="en-US"/>
          </w:rPr>
          <w:t>The goal of this study was to externally validate INTOXICATE in as a clinical d</w:t>
        </w:r>
      </w:ins>
      <w:ins w:id="114" w:author="Michael Chary" w:date="2024-06-21T06:37:00Z">
        <w:r>
          <w:rPr>
            <w:lang w:val="en-US"/>
          </w:rPr>
          <w:t xml:space="preserve">ecision tool for the emergency physician or bedside toxicologist to use in the initial evaluation of a poisoned patient. </w:t>
        </w:r>
      </w:ins>
    </w:p>
    <w:p w14:paraId="2C205435" w14:textId="1C84B8A0" w:rsidR="00B00952" w:rsidRPr="005B2091" w:rsidRDefault="00000000">
      <w:pPr>
        <w:spacing w:before="240" w:line="360" w:lineRule="auto"/>
        <w:rPr>
          <w:i/>
          <w:lang w:val="en-US"/>
          <w:rPrChange w:id="115" w:author="Michael Chary" w:date="2024-06-21T06:34:00Z">
            <w:rPr>
              <w:i/>
            </w:rPr>
          </w:rPrChange>
        </w:rPr>
      </w:pPr>
      <w:r w:rsidRPr="005B2091">
        <w:rPr>
          <w:b/>
          <w:i/>
          <w:lang w:val="en-US"/>
          <w:rPrChange w:id="116" w:author="Michael Chary" w:date="2024-06-21T06:34:00Z">
            <w:rPr>
              <w:b/>
              <w:i/>
            </w:rPr>
          </w:rPrChange>
        </w:rPr>
        <w:t xml:space="preserve">Methods: </w:t>
      </w:r>
      <w:del w:id="117" w:author="Michael Chary" w:date="2024-06-21T06:38:00Z">
        <w:r w:rsidRPr="005B2091" w:rsidDel="00DD71E1">
          <w:rPr>
            <w:i/>
            <w:lang w:val="en-US"/>
            <w:rPrChange w:id="118" w:author="Michael Chary" w:date="2024-06-21T06:34:00Z">
              <w:rPr>
                <w:i/>
              </w:rPr>
            </w:rPrChange>
          </w:rPr>
          <w:delText>This section should include only information that was available at the time the plan or protocol for the study was being written. You should describe your selection of the observational or experimental participants, identify the methods, apparatus and procedures in sufficient detail to allow others to reproduce the results, and describe statistical methods with enough detail to enable a knowledgeable reader with access to the original data to verify the reported results. Clinical Toxicology requires that studies involving humans, both volunteers and patients, or animals be approved by an ethics committee/ institutional review board, in accordance with approved published guidelines, prior to actually performing the research and publishing the data. Details, including the clinical trial registration number, must be provided in the methods section if the research has been conducted on human volunteers.</w:delText>
        </w:r>
      </w:del>
    </w:p>
    <w:p w14:paraId="6F4B4F8A" w14:textId="77777777" w:rsidR="00B00952" w:rsidRPr="005B2091" w:rsidRDefault="00000000">
      <w:pPr>
        <w:spacing w:before="240" w:line="360" w:lineRule="auto"/>
        <w:rPr>
          <w:b/>
          <w:i/>
          <w:lang w:val="en-US"/>
          <w:rPrChange w:id="119" w:author="Michael Chary" w:date="2024-06-21T06:34:00Z">
            <w:rPr>
              <w:b/>
              <w:i/>
            </w:rPr>
          </w:rPrChange>
        </w:rPr>
      </w:pPr>
      <w:r w:rsidRPr="005B2091">
        <w:rPr>
          <w:b/>
          <w:i/>
          <w:lang w:val="en-US"/>
          <w:rPrChange w:id="120" w:author="Michael Chary" w:date="2024-06-21T06:34:00Z">
            <w:rPr>
              <w:b/>
              <w:i/>
            </w:rPr>
          </w:rPrChange>
        </w:rPr>
        <w:t>Setting</w:t>
      </w:r>
    </w:p>
    <w:p w14:paraId="37375C9E" w14:textId="4505704F" w:rsidR="00B00952" w:rsidDel="00EC4135" w:rsidRDefault="004078AF">
      <w:pPr>
        <w:spacing w:before="240" w:line="360" w:lineRule="auto"/>
        <w:rPr>
          <w:del w:id="121" w:author="Michael Chary" w:date="2024-06-21T06:42:00Z"/>
          <w:lang w:val="en-US"/>
        </w:rPr>
      </w:pPr>
      <w:ins w:id="122" w:author="Michael Chary" w:date="2024-06-21T06:30:00Z">
        <w:r w:rsidRPr="005B2091">
          <w:rPr>
            <w:lang w:val="en-US"/>
            <w:rPrChange w:id="123" w:author="Michael Chary" w:date="2024-06-21T06:34:00Z">
              <w:rPr/>
            </w:rPrChange>
          </w:rPr>
          <w:t xml:space="preserve">We </w:t>
        </w:r>
      </w:ins>
      <w:ins w:id="124" w:author="Michael Chary" w:date="2024-06-21T06:33:00Z">
        <w:r w:rsidR="0016324A" w:rsidRPr="005B2091">
          <w:rPr>
            <w:lang w:val="en-US"/>
            <w:rPrChange w:id="125" w:author="Michael Chary" w:date="2024-06-21T06:34:00Z">
              <w:rPr/>
            </w:rPrChange>
          </w:rPr>
          <w:t xml:space="preserve">conducted a </w:t>
        </w:r>
      </w:ins>
      <w:del w:id="126" w:author="Michael Chary" w:date="2024-06-21T06:33:00Z">
        <w:r w:rsidRPr="005B2091" w:rsidDel="0016324A">
          <w:rPr>
            <w:lang w:val="en-US"/>
            <w:rPrChange w:id="127" w:author="Michael Chary" w:date="2024-06-21T06:34:00Z">
              <w:rPr/>
            </w:rPrChange>
          </w:rPr>
          <w:delText xml:space="preserve">A </w:delText>
        </w:r>
      </w:del>
      <w:r w:rsidRPr="005B2091">
        <w:rPr>
          <w:lang w:val="en-US"/>
          <w:rPrChange w:id="128" w:author="Michael Chary" w:date="2024-06-21T06:34:00Z">
            <w:rPr/>
          </w:rPrChange>
        </w:rPr>
        <w:t xml:space="preserve">retrospective </w:t>
      </w:r>
      <w:del w:id="129" w:author="Michael Chary" w:date="2024-06-21T06:33:00Z">
        <w:r w:rsidRPr="005B2091" w:rsidDel="0016324A">
          <w:rPr>
            <w:lang w:val="en-US"/>
            <w:rPrChange w:id="130" w:author="Michael Chary" w:date="2024-06-21T06:34:00Z">
              <w:rPr/>
            </w:rPrChange>
          </w:rPr>
          <w:delText xml:space="preserve">cohort </w:delText>
        </w:r>
      </w:del>
      <w:ins w:id="131" w:author="Michael Chary" w:date="2024-06-21T06:33:00Z">
        <w:r w:rsidR="0016324A" w:rsidRPr="005B2091">
          <w:rPr>
            <w:lang w:val="en-US"/>
            <w:rPrChange w:id="132" w:author="Michael Chary" w:date="2024-06-21T06:34:00Z">
              <w:rPr/>
            </w:rPrChange>
          </w:rPr>
          <w:t xml:space="preserve">study of </w:t>
        </w:r>
      </w:ins>
      <w:del w:id="133" w:author="Michael Chary" w:date="2024-06-21T06:33:00Z">
        <w:r w:rsidRPr="005B2091" w:rsidDel="0016324A">
          <w:rPr>
            <w:lang w:val="en-US"/>
            <w:rPrChange w:id="134" w:author="Michael Chary" w:date="2024-06-21T06:34:00Z">
              <w:rPr/>
            </w:rPrChange>
          </w:rPr>
          <w:delText xml:space="preserve">was created from </w:delText>
        </w:r>
      </w:del>
      <w:r w:rsidRPr="005B2091">
        <w:rPr>
          <w:lang w:val="en-US"/>
          <w:rPrChange w:id="135" w:author="Michael Chary" w:date="2024-06-21T06:34:00Z">
            <w:rPr/>
          </w:rPrChange>
        </w:rPr>
        <w:t>toxicology consultations from Jan</w:t>
      </w:r>
      <w:ins w:id="136" w:author="Michael Chary" w:date="2024-06-21T06:34:00Z">
        <w:r w:rsidR="005B2091">
          <w:rPr>
            <w:lang w:val="en-US"/>
          </w:rPr>
          <w:t>uary</w:t>
        </w:r>
      </w:ins>
      <w:r w:rsidRPr="005B2091">
        <w:rPr>
          <w:lang w:val="en-US"/>
          <w:rPrChange w:id="137" w:author="Michael Chary" w:date="2024-06-21T06:34:00Z">
            <w:rPr/>
          </w:rPrChange>
        </w:rPr>
        <w:t xml:space="preserve"> 2023 to Apr</w:t>
      </w:r>
      <w:ins w:id="138" w:author="Michael Chary" w:date="2024-06-21T06:34:00Z">
        <w:r w:rsidR="005B2091">
          <w:rPr>
            <w:lang w:val="en-US"/>
          </w:rPr>
          <w:t>il</w:t>
        </w:r>
      </w:ins>
      <w:r w:rsidRPr="005B2091">
        <w:rPr>
          <w:lang w:val="en-US"/>
          <w:rPrChange w:id="139" w:author="Michael Chary" w:date="2024-06-21T06:34:00Z">
            <w:rPr/>
          </w:rPrChange>
        </w:rPr>
        <w:t xml:space="preserve"> 2024 at one urban tertiary care center with a 24/7 bedside toxicology service.</w:t>
      </w:r>
      <w:ins w:id="140" w:author="Michael Chary" w:date="2024-06-21T06:43:00Z">
        <w:r w:rsidR="003C6FD2">
          <w:rPr>
            <w:lang w:val="en-US"/>
          </w:rPr>
          <w:t xml:space="preserve"> We screened all consultations</w:t>
        </w:r>
      </w:ins>
      <w:ins w:id="141" w:author="Michael Chary" w:date="2024-06-24T10:47:00Z">
        <w:r w:rsidR="007D6620">
          <w:rPr>
            <w:lang w:val="en-US"/>
          </w:rPr>
          <w:t xml:space="preserve">. </w:t>
        </w:r>
      </w:ins>
      <w:ins w:id="142" w:author="Michael Chary" w:date="2024-06-21T06:47:00Z">
        <w:r w:rsidR="00EC4135">
          <w:rPr>
            <w:lang w:val="en-US"/>
          </w:rPr>
          <w:t>T</w:t>
        </w:r>
      </w:ins>
      <w:ins w:id="143" w:author="Michael Chary" w:date="2024-06-21T06:46:00Z">
        <w:r w:rsidR="00EC4135">
          <w:rPr>
            <w:lang w:val="en-US"/>
          </w:rPr>
          <w:t>he original study</w:t>
        </w:r>
      </w:ins>
      <w:ins w:id="144" w:author="Michael Chary" w:date="2024-06-21T06:47:00Z">
        <w:r w:rsidR="00EC4135">
          <w:rPr>
            <w:lang w:val="en-US"/>
          </w:rPr>
          <w:t xml:space="preserve"> did not include patients younger than 18</w:t>
        </w:r>
      </w:ins>
      <w:ins w:id="145" w:author="Michael Chary" w:date="2024-06-21T06:49:00Z">
        <w:r w:rsidR="00EC4135">
          <w:rPr>
            <w:lang w:val="en-US"/>
          </w:rPr>
          <w:t xml:space="preserve">. </w:t>
        </w:r>
      </w:ins>
      <w:ins w:id="146" w:author="Michael Chary" w:date="2024-06-24T10:47:00Z">
        <w:r w:rsidR="007D6620">
          <w:rPr>
            <w:lang w:val="en-US"/>
          </w:rPr>
          <w:t xml:space="preserve">We included patients </w:t>
        </w:r>
      </w:ins>
      <w:ins w:id="147" w:author="Michael Chary" w:date="2024-06-24T10:48:00Z">
        <w:r w:rsidR="007D6620">
          <w:rPr>
            <w:lang w:val="en-US"/>
          </w:rPr>
          <w:t xml:space="preserve">aged 12-18 and analyzed them as a distinct subgroup. </w:t>
        </w:r>
      </w:ins>
      <w:ins w:id="148" w:author="Michael Chary" w:date="2024-06-21T06:49:00Z">
        <w:r w:rsidR="00EC4135">
          <w:rPr>
            <w:lang w:val="en-US"/>
          </w:rPr>
          <w:t xml:space="preserve">We </w:t>
        </w:r>
      </w:ins>
      <w:ins w:id="149" w:author="Michael Chary" w:date="2024-06-21T06:50:00Z">
        <w:r w:rsidR="00EC4135">
          <w:rPr>
            <w:lang w:val="en-US"/>
          </w:rPr>
          <w:t>include</w:t>
        </w:r>
      </w:ins>
      <w:ins w:id="150" w:author="Michael Chary" w:date="2024-06-21T06:51:00Z">
        <w:r w:rsidR="00EC4135">
          <w:rPr>
            <w:lang w:val="en-US"/>
          </w:rPr>
          <w:t>d</w:t>
        </w:r>
      </w:ins>
      <w:ins w:id="151" w:author="Michael Chary" w:date="2024-06-21T06:50:00Z">
        <w:r w:rsidR="00EC4135">
          <w:rPr>
            <w:lang w:val="en-US"/>
          </w:rPr>
          <w:t xml:space="preserve"> adolescents</w:t>
        </w:r>
      </w:ins>
      <w:ins w:id="152" w:author="Michael Chary" w:date="2024-06-21T06:51:00Z">
        <w:r w:rsidR="00EC4135">
          <w:rPr>
            <w:lang w:val="en-US"/>
          </w:rPr>
          <w:t xml:space="preserve"> because they are </w:t>
        </w:r>
      </w:ins>
      <w:ins w:id="153" w:author="Michael Chary" w:date="2024-06-21T06:50:00Z">
        <w:r w:rsidR="00EC4135">
          <w:rPr>
            <w:lang w:val="en-US"/>
          </w:rPr>
          <w:t>an age-group with frequent ingestions</w:t>
        </w:r>
      </w:ins>
      <w:ins w:id="154" w:author="Michael Chary" w:date="2024-06-21T06:51:00Z">
        <w:r w:rsidR="00EC4135">
          <w:rPr>
            <w:lang w:val="en-US"/>
          </w:rPr>
          <w:t xml:space="preserve"> and</w:t>
        </w:r>
        <w:r w:rsidR="008467F1">
          <w:rPr>
            <w:lang w:val="en-US"/>
          </w:rPr>
          <w:t xml:space="preserve"> </w:t>
        </w:r>
      </w:ins>
      <w:ins w:id="155" w:author="Michael Chary" w:date="2024-06-21T06:52:00Z">
        <w:r w:rsidR="008467F1">
          <w:rPr>
            <w:lang w:val="en-US"/>
          </w:rPr>
          <w:t>have comparable cardiovascular and neurological responses to xenobiotics.</w:t>
        </w:r>
      </w:ins>
      <w:ins w:id="156" w:author="Michael Chary" w:date="2024-06-21T06:51:00Z">
        <w:r w:rsidR="008467F1">
          <w:rPr>
            <w:lang w:val="en-US"/>
          </w:rPr>
          <w:t xml:space="preserve"> </w:t>
        </w:r>
      </w:ins>
      <w:ins w:id="157" w:author="Michael Chary" w:date="2024-06-24T10:48:00Z">
        <w:r w:rsidR="007D6620">
          <w:rPr>
            <w:lang w:val="en-US"/>
          </w:rPr>
          <w:t>We excluded pat</w:t>
        </w:r>
      </w:ins>
      <w:ins w:id="158" w:author="Michael Chary" w:date="2024-06-24T10:49:00Z">
        <w:r w:rsidR="007D6620">
          <w:rPr>
            <w:lang w:val="en-US"/>
          </w:rPr>
          <w:t xml:space="preserve">ients younger than 12 and those with missing data. </w:t>
        </w:r>
      </w:ins>
    </w:p>
    <w:p w14:paraId="61E8DA0F" w14:textId="62383768" w:rsidR="00B00952" w:rsidRPr="005B2091" w:rsidRDefault="00B00952">
      <w:pPr>
        <w:spacing w:before="240" w:line="360" w:lineRule="auto"/>
        <w:rPr>
          <w:b/>
          <w:lang w:val="en-US"/>
          <w:rPrChange w:id="159" w:author="Michael Chary" w:date="2024-06-21T06:34:00Z">
            <w:rPr>
              <w:b/>
            </w:rPr>
          </w:rPrChange>
        </w:rPr>
      </w:pPr>
    </w:p>
    <w:p w14:paraId="3D026849" w14:textId="77777777" w:rsidR="00B00952" w:rsidRPr="005B2091" w:rsidRDefault="00000000">
      <w:pPr>
        <w:spacing w:before="240" w:line="360" w:lineRule="auto"/>
        <w:rPr>
          <w:b/>
          <w:i/>
          <w:lang w:val="en-US"/>
          <w:rPrChange w:id="160" w:author="Michael Chary" w:date="2024-06-21T06:34:00Z">
            <w:rPr>
              <w:b/>
              <w:i/>
            </w:rPr>
          </w:rPrChange>
        </w:rPr>
      </w:pPr>
      <w:r w:rsidRPr="005B2091">
        <w:rPr>
          <w:b/>
          <w:i/>
          <w:lang w:val="en-US"/>
          <w:rPrChange w:id="161" w:author="Michael Chary" w:date="2024-06-21T06:34:00Z">
            <w:rPr>
              <w:b/>
              <w:i/>
            </w:rPr>
          </w:rPrChange>
        </w:rPr>
        <w:t>Subjects</w:t>
      </w:r>
    </w:p>
    <w:p w14:paraId="20679582" w14:textId="5BFBAA02" w:rsidR="00B00952" w:rsidRPr="005B2091" w:rsidDel="00A7181A" w:rsidRDefault="00000000">
      <w:pPr>
        <w:spacing w:before="240" w:line="360" w:lineRule="auto"/>
        <w:rPr>
          <w:moveFrom w:id="162" w:author="Michael Chary" w:date="2024-06-21T06:42:00Z"/>
          <w:lang w:val="en-US"/>
          <w:rPrChange w:id="163" w:author="Michael Chary" w:date="2024-06-21T06:34:00Z">
            <w:rPr>
              <w:moveFrom w:id="164" w:author="Michael Chary" w:date="2024-06-21T06:42:00Z"/>
            </w:rPr>
          </w:rPrChange>
        </w:rPr>
      </w:pPr>
      <w:moveFromRangeStart w:id="165" w:author="Michael Chary" w:date="2024-06-21T06:42:00Z" w:name="move169844575"/>
      <w:moveFrom w:id="166" w:author="Michael Chary" w:date="2024-06-21T06:42:00Z">
        <w:r w:rsidRPr="005B2091" w:rsidDel="00A7181A">
          <w:rPr>
            <w:lang w:val="en-US"/>
            <w:rPrChange w:id="167" w:author="Michael Chary" w:date="2024-06-21T06:34:00Z">
              <w:rPr/>
            </w:rPrChange>
          </w:rPr>
          <w:t>We included 112 patients aged 28.5 [16 to 43] years, expressed as median [interquartile range]; 46% male, 53% female. We excluded 2 patients due to incomplete information.</w:t>
        </w:r>
      </w:moveFrom>
    </w:p>
    <w:moveFromRangeEnd w:id="165"/>
    <w:p w14:paraId="40DF5FAA" w14:textId="77777777" w:rsidR="00B00952" w:rsidRPr="005B2091" w:rsidRDefault="00B00952">
      <w:pPr>
        <w:spacing w:before="240" w:line="360" w:lineRule="auto"/>
        <w:rPr>
          <w:lang w:val="en-US"/>
          <w:rPrChange w:id="168" w:author="Michael Chary" w:date="2024-06-21T06:34:00Z">
            <w:rPr/>
          </w:rPrChange>
        </w:rPr>
      </w:pPr>
    </w:p>
    <w:p w14:paraId="5465C284" w14:textId="77777777" w:rsidR="00B00952" w:rsidRPr="005B2091" w:rsidRDefault="00000000">
      <w:pPr>
        <w:spacing w:before="240" w:line="360" w:lineRule="auto"/>
        <w:rPr>
          <w:b/>
          <w:i/>
          <w:lang w:val="en-US"/>
          <w:rPrChange w:id="169" w:author="Michael Chary" w:date="2024-06-21T06:34:00Z">
            <w:rPr>
              <w:b/>
              <w:i/>
            </w:rPr>
          </w:rPrChange>
        </w:rPr>
      </w:pPr>
      <w:r w:rsidRPr="005B2091">
        <w:rPr>
          <w:b/>
          <w:i/>
          <w:lang w:val="en-US"/>
          <w:rPrChange w:id="170" w:author="Michael Chary" w:date="2024-06-21T06:34:00Z">
            <w:rPr>
              <w:b/>
              <w:i/>
            </w:rPr>
          </w:rPrChange>
        </w:rPr>
        <w:t>Definitions</w:t>
      </w:r>
    </w:p>
    <w:p w14:paraId="5EE41FE9" w14:textId="6E7E1259" w:rsidR="00B00952" w:rsidDel="00AD1A94" w:rsidRDefault="00EB04E4">
      <w:pPr>
        <w:spacing w:before="240" w:line="360" w:lineRule="auto"/>
        <w:rPr>
          <w:del w:id="171" w:author="Michael Chary" w:date="2024-06-21T07:00:00Z"/>
          <w:color w:val="000000"/>
          <w:lang w:val="en-US"/>
        </w:rPr>
      </w:pPr>
      <w:ins w:id="172" w:author="Michael Chary" w:date="2024-06-21T07:00:00Z">
        <w:r>
          <w:rPr>
            <w:lang w:val="en-US"/>
          </w:rPr>
          <w:t>INTOXICATE assigns each patient a score, the INTOXICATE Risk Score (IRS)</w:t>
        </w:r>
      </w:ins>
      <w:ins w:id="173" w:author="Michael Chary" w:date="2024-06-21T07:02:00Z">
        <w:r w:rsidR="0055165C">
          <w:rPr>
            <w:lang w:val="en-US"/>
          </w:rPr>
          <w:t>. Each patient re</w:t>
        </w:r>
      </w:ins>
      <w:ins w:id="174" w:author="Michael Chary" w:date="2024-06-21T07:03:00Z">
        <w:r w:rsidR="0055165C">
          <w:rPr>
            <w:lang w:val="en-US"/>
          </w:rPr>
          <w:t xml:space="preserve">ceives a score </w:t>
        </w:r>
      </w:ins>
      <w:ins w:id="175" w:author="Michael Chary" w:date="2024-06-21T07:04:00Z">
        <w:r w:rsidR="0055165C">
          <w:rPr>
            <w:lang w:val="en-US"/>
          </w:rPr>
          <w:t xml:space="preserve">for each value of certain clinical features. For example, a patient receives </w:t>
        </w:r>
      </w:ins>
      <w:ins w:id="176" w:author="Michael Chary" w:date="2024-06-21T07:06:00Z">
        <w:r w:rsidR="0055165C">
          <w:rPr>
            <w:lang w:val="en-US"/>
          </w:rPr>
          <w:t>1 point if the heart rate is between 75 to 85 beats per minute</w:t>
        </w:r>
      </w:ins>
      <w:ins w:id="177" w:author="Michael Chary" w:date="2024-06-21T07:07:00Z">
        <w:r w:rsidR="0055165C">
          <w:rPr>
            <w:lang w:val="en-US"/>
          </w:rPr>
          <w:t xml:space="preserve"> and</w:t>
        </w:r>
      </w:ins>
      <w:ins w:id="178" w:author="Michael Chary" w:date="2024-06-21T07:06:00Z">
        <w:r w:rsidR="0055165C">
          <w:rPr>
            <w:lang w:val="en-US"/>
          </w:rPr>
          <w:t xml:space="preserve"> 2 points if </w:t>
        </w:r>
        <w:r w:rsidR="0055165C">
          <w:rPr>
            <w:lang w:val="en-US"/>
          </w:rPr>
          <w:lastRenderedPageBreak/>
          <w:t>between 85 to 95 beats per minute.</w:t>
        </w:r>
      </w:ins>
      <w:ins w:id="179" w:author="Michael Chary" w:date="2024-06-21T07:07:00Z">
        <w:r w:rsidR="00E02D84">
          <w:rPr>
            <w:lang w:val="en-US"/>
          </w:rPr>
          <w:t xml:space="preserve"> The sum of the scores across all clinical features is the IRS.</w:t>
        </w:r>
      </w:ins>
      <w:ins w:id="180" w:author="Michael Chary" w:date="2024-06-21T07:09:00Z">
        <w:r w:rsidR="003B4D1D">
          <w:rPr>
            <w:lang w:val="en-US"/>
          </w:rPr>
          <w:t xml:space="preserve"> We refer the reader to </w:t>
        </w:r>
      </w:ins>
      <w:customXmlInsRangeStart w:id="181" w:author="Michael Chary" w:date="2024-06-21T07:09:00Z"/>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E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
          <w:id w:val="367108115"/>
          <w:placeholder>
            <w:docPart w:val="DefaultPlaceholder_-1854013440"/>
          </w:placeholder>
        </w:sdtPr>
        <w:sdtContent>
          <w:customXmlInsRangeEnd w:id="181"/>
          <w:ins w:id="182" w:author="Michael Chary" w:date="2024-06-24T14:49:00Z">
            <w:r w:rsidR="00614AF2" w:rsidRPr="00614AF2">
              <w:rPr>
                <w:color w:val="000000"/>
                <w:lang w:val="en-US"/>
              </w:rPr>
              <w:t>(1)</w:t>
            </w:r>
          </w:ins>
          <w:customXmlInsRangeStart w:id="183" w:author="Michael Chary" w:date="2024-06-21T07:09:00Z"/>
        </w:sdtContent>
      </w:sdt>
      <w:customXmlInsRangeEnd w:id="183"/>
      <w:ins w:id="184" w:author="Michael Chary" w:date="2024-06-21T07:09:00Z">
        <w:r w:rsidR="003B4D1D">
          <w:rPr>
            <w:color w:val="000000"/>
            <w:lang w:val="en-US"/>
          </w:rPr>
          <w:t xml:space="preserve"> </w:t>
        </w:r>
      </w:ins>
      <w:ins w:id="185" w:author="Michael Chary" w:date="2024-06-21T07:10:00Z">
        <w:r w:rsidR="003B4D1D">
          <w:rPr>
            <w:color w:val="000000"/>
            <w:lang w:val="en-US"/>
          </w:rPr>
          <w:t>for further detail</w:t>
        </w:r>
      </w:ins>
      <w:ins w:id="186" w:author="Michael Chary" w:date="2024-06-21T07:11:00Z">
        <w:r w:rsidR="00B243F5">
          <w:rPr>
            <w:color w:val="000000"/>
            <w:lang w:val="en-US"/>
          </w:rPr>
          <w:t xml:space="preserve"> on calculating </w:t>
        </w:r>
      </w:ins>
      <w:ins w:id="187" w:author="Michael Chary" w:date="2024-06-21T07:12:00Z">
        <w:r w:rsidR="00B243F5">
          <w:rPr>
            <w:color w:val="000000"/>
            <w:lang w:val="en-US"/>
          </w:rPr>
          <w:t>IRS</w:t>
        </w:r>
      </w:ins>
      <w:ins w:id="188" w:author="Michael Chary" w:date="2024-06-21T07:10:00Z">
        <w:r w:rsidR="003B4D1D">
          <w:rPr>
            <w:color w:val="000000"/>
            <w:lang w:val="en-US"/>
          </w:rPr>
          <w:t xml:space="preserve">. </w:t>
        </w:r>
      </w:ins>
      <w:del w:id="189" w:author="Michael Chary" w:date="2024-06-21T07:00:00Z">
        <w:r w:rsidRPr="005B2091" w:rsidDel="00EB04E4">
          <w:rPr>
            <w:lang w:val="en-US"/>
            <w:rPrChange w:id="190" w:author="Michael Chary" w:date="2024-06-21T06:34:00Z">
              <w:rPr/>
            </w:rPrChange>
          </w:rPr>
          <w:delText xml:space="preserve">Intoxicants were classified according to the APACHE IV admission diagnoses used by Brandenburg et. al. in developing INTOXICATE: (1) alcohol, (2) analgesics, (3) antidepressants (cyclic antidepressants, lithium), (4) street drugs (opiates, cocaine, amphetamines), (5) sedatives (hypnotics, antipsychotics, benzodiazepines), (6) toxins not otherwise specified, and (7) poisoning due to carbon monoxide, arsenic or cyanide, and an additional classification not included in APACHE IV, (8) polysubstance use. </w:delText>
        </w:r>
        <w:r w:rsidRPr="005B2091" w:rsidDel="00EB04E4">
          <w:rPr>
            <w:b/>
            <w:lang w:val="en-US"/>
            <w:rPrChange w:id="191" w:author="Michael Chary" w:date="2024-06-21T06:34:00Z">
              <w:rPr>
                <w:b/>
              </w:rPr>
            </w:rPrChange>
          </w:rPr>
          <w:delText xml:space="preserve">Note: this paragraph, that is the list of intoxicants, is </w:delText>
        </w:r>
        <w:r w:rsidRPr="005B2091" w:rsidDel="00EB04E4">
          <w:rPr>
            <w:b/>
            <w:i/>
            <w:lang w:val="en-US"/>
            <w:rPrChange w:id="192" w:author="Michael Chary" w:date="2024-06-21T06:34:00Z">
              <w:rPr>
                <w:b/>
                <w:i/>
              </w:rPr>
            </w:rPrChange>
          </w:rPr>
          <w:delText>almost</w:delText>
        </w:r>
        <w:r w:rsidRPr="005B2091" w:rsidDel="00EB04E4">
          <w:rPr>
            <w:b/>
            <w:lang w:val="en-US"/>
            <w:rPrChange w:id="193" w:author="Michael Chary" w:date="2024-06-21T06:34:00Z">
              <w:rPr>
                <w:b/>
              </w:rPr>
            </w:rPrChange>
          </w:rPr>
          <w:delText xml:space="preserve"> copy-pasted from Brandenburg. Not sure to what extent something technical like that can be considered plagiarism.</w:delText>
        </w:r>
      </w:del>
    </w:p>
    <w:p w14:paraId="0ED622AE" w14:textId="77777777" w:rsidR="00AD1A94" w:rsidRDefault="00AD1A94">
      <w:pPr>
        <w:spacing w:before="240" w:line="360" w:lineRule="auto"/>
        <w:rPr>
          <w:ins w:id="194" w:author="Michael Chary" w:date="2024-06-24T11:26:00Z"/>
          <w:color w:val="000000"/>
          <w:lang w:val="en-US"/>
        </w:rPr>
      </w:pPr>
    </w:p>
    <w:p w14:paraId="3B41A37F" w14:textId="458E20B4" w:rsidR="00AD1A94" w:rsidRPr="005B2091" w:rsidRDefault="00AD1A94">
      <w:pPr>
        <w:spacing w:before="240" w:line="360" w:lineRule="auto"/>
        <w:rPr>
          <w:ins w:id="195" w:author="Michael Chary" w:date="2024-06-24T11:26:00Z"/>
          <w:b/>
          <w:lang w:val="en-US"/>
          <w:rPrChange w:id="196" w:author="Michael Chary" w:date="2024-06-21T06:34:00Z">
            <w:rPr>
              <w:ins w:id="197" w:author="Michael Chary" w:date="2024-06-24T11:26:00Z"/>
              <w:b/>
            </w:rPr>
          </w:rPrChange>
        </w:rPr>
      </w:pPr>
      <w:ins w:id="198" w:author="Michael Chary" w:date="2024-06-24T11:26:00Z">
        <w:r>
          <w:rPr>
            <w:iCs/>
            <w:lang w:val="en-US"/>
          </w:rPr>
          <w:t>W</w:t>
        </w:r>
        <w:r>
          <w:rPr>
            <w:iCs/>
            <w:lang w:val="en-US"/>
          </w:rPr>
          <w:t>e did not distinguish between discharge and transfer to Psychiatry, e.g. CPEP.</w:t>
        </w:r>
      </w:ins>
    </w:p>
    <w:p w14:paraId="70A9254D" w14:textId="77777777" w:rsidR="00B00952" w:rsidRPr="005B2091" w:rsidRDefault="00B00952">
      <w:pPr>
        <w:spacing w:before="240" w:line="360" w:lineRule="auto"/>
        <w:rPr>
          <w:b/>
          <w:i/>
          <w:lang w:val="en-US"/>
          <w:rPrChange w:id="199" w:author="Michael Chary" w:date="2024-06-21T06:34:00Z">
            <w:rPr>
              <w:b/>
              <w:i/>
            </w:rPr>
          </w:rPrChange>
        </w:rPr>
      </w:pPr>
    </w:p>
    <w:p w14:paraId="2408FE40" w14:textId="77777777" w:rsidR="00B00952" w:rsidRPr="005B2091" w:rsidRDefault="00000000">
      <w:pPr>
        <w:spacing w:before="240" w:line="360" w:lineRule="auto"/>
        <w:rPr>
          <w:b/>
          <w:i/>
          <w:lang w:val="en-US"/>
          <w:rPrChange w:id="200" w:author="Michael Chary" w:date="2024-06-21T06:34:00Z">
            <w:rPr>
              <w:b/>
              <w:i/>
            </w:rPr>
          </w:rPrChange>
        </w:rPr>
      </w:pPr>
      <w:r w:rsidRPr="005B2091">
        <w:rPr>
          <w:b/>
          <w:i/>
          <w:lang w:val="en-US"/>
          <w:rPrChange w:id="201" w:author="Michael Chary" w:date="2024-06-21T06:34:00Z">
            <w:rPr>
              <w:b/>
              <w:i/>
            </w:rPr>
          </w:rPrChange>
        </w:rPr>
        <w:t>Statistical analyses</w:t>
      </w:r>
    </w:p>
    <w:p w14:paraId="080E99B9" w14:textId="28F4E52B" w:rsidR="00B00952" w:rsidRPr="005B2091" w:rsidRDefault="00000000">
      <w:pPr>
        <w:spacing w:before="240" w:line="360" w:lineRule="auto"/>
        <w:rPr>
          <w:b/>
          <w:lang w:val="en-US"/>
          <w:rPrChange w:id="202" w:author="Michael Chary" w:date="2024-06-21T06:34:00Z">
            <w:rPr>
              <w:b/>
            </w:rPr>
          </w:rPrChange>
        </w:rPr>
      </w:pPr>
      <w:r w:rsidRPr="005B2091">
        <w:rPr>
          <w:lang w:val="en-US"/>
          <w:rPrChange w:id="203" w:author="Michael Chary" w:date="2024-06-21T06:34:00Z">
            <w:rPr/>
          </w:rPrChange>
        </w:rPr>
        <w:t xml:space="preserve">Our outcome measure was the inter-rater reliability between the INTOXICATE’s prediction disposition and the treating physician's decision. </w:t>
      </w:r>
      <w:commentRangeStart w:id="204"/>
      <w:ins w:id="205" w:author="Michael Chary" w:date="2024-06-21T07:15:00Z">
        <w:r w:rsidR="008A714B">
          <w:rPr>
            <w:lang w:val="en-US"/>
          </w:rPr>
          <w:t xml:space="preserve">We chose this measure </w:t>
        </w:r>
      </w:ins>
      <w:ins w:id="206" w:author="Michael Chary" w:date="2024-06-21T07:16:00Z">
        <w:r w:rsidR="008A714B">
          <w:rPr>
            <w:lang w:val="en-US"/>
          </w:rPr>
          <w:t xml:space="preserve">instead of overall agreement to capture the degree to which INTOXICATE </w:t>
        </w:r>
      </w:ins>
      <w:ins w:id="207" w:author="Michael Chary" w:date="2024-06-21T07:17:00Z">
        <w:r w:rsidR="008A714B">
          <w:rPr>
            <w:lang w:val="en-US"/>
          </w:rPr>
          <w:t>agrees with toxicologist decision-making beyond chance.</w:t>
        </w:r>
        <w:commentRangeEnd w:id="204"/>
        <w:r w:rsidR="00E37D4A">
          <w:rPr>
            <w:rStyle w:val="CommentReference"/>
          </w:rPr>
          <w:commentReference w:id="204"/>
        </w:r>
      </w:ins>
      <w:del w:id="208" w:author="Michael Chary" w:date="2024-06-21T07:15:00Z">
        <w:r w:rsidRPr="005B2091" w:rsidDel="008A714B">
          <w:rPr>
            <w:b/>
            <w:lang w:val="en-US"/>
            <w:rPrChange w:id="209" w:author="Michael Chary" w:date="2024-06-21T06:34:00Z">
              <w:rPr>
                <w:b/>
              </w:rPr>
            </w:rPrChange>
          </w:rPr>
          <w:delText>(accepting suggestions on how to explain this choice of outcome measure)</w:delText>
        </w:r>
      </w:del>
    </w:p>
    <w:p w14:paraId="332BF1B9" w14:textId="77777777" w:rsidR="00B00952" w:rsidRPr="005B2091" w:rsidDel="00706B10" w:rsidRDefault="00B00952">
      <w:pPr>
        <w:spacing w:before="240" w:line="360" w:lineRule="auto"/>
        <w:rPr>
          <w:del w:id="210" w:author="Michael Chary" w:date="2024-06-21T06:35:00Z"/>
          <w:lang w:val="en-US"/>
          <w:rPrChange w:id="211" w:author="Michael Chary" w:date="2024-06-21T06:34:00Z">
            <w:rPr>
              <w:del w:id="212" w:author="Michael Chary" w:date="2024-06-21T06:35:00Z"/>
            </w:rPr>
          </w:rPrChange>
        </w:rPr>
      </w:pPr>
    </w:p>
    <w:p w14:paraId="37E523CB" w14:textId="77777777" w:rsidR="00B00952" w:rsidRPr="005B2091" w:rsidDel="00706B10" w:rsidRDefault="00B00952">
      <w:pPr>
        <w:spacing w:before="240" w:line="360" w:lineRule="auto"/>
        <w:rPr>
          <w:del w:id="213" w:author="Michael Chary" w:date="2024-06-21T06:35:00Z"/>
          <w:lang w:val="en-US"/>
          <w:rPrChange w:id="214" w:author="Michael Chary" w:date="2024-06-21T06:34:00Z">
            <w:rPr>
              <w:del w:id="215" w:author="Michael Chary" w:date="2024-06-21T06:35:00Z"/>
            </w:rPr>
          </w:rPrChange>
        </w:rPr>
      </w:pPr>
    </w:p>
    <w:p w14:paraId="6C9AF790" w14:textId="77777777" w:rsidR="00B00952" w:rsidRPr="005B2091" w:rsidRDefault="00B00952">
      <w:pPr>
        <w:spacing w:before="240" w:line="360" w:lineRule="auto"/>
        <w:rPr>
          <w:lang w:val="en-US"/>
          <w:rPrChange w:id="216" w:author="Michael Chary" w:date="2024-06-21T06:34:00Z">
            <w:rPr/>
          </w:rPrChange>
        </w:rPr>
      </w:pPr>
    </w:p>
    <w:p w14:paraId="101840D5" w14:textId="1AFAE87D" w:rsidR="00B00952" w:rsidRDefault="00000000">
      <w:pPr>
        <w:spacing w:before="240" w:line="360" w:lineRule="auto"/>
        <w:rPr>
          <w:ins w:id="217" w:author="Michael Chary" w:date="2024-06-21T06:39:00Z"/>
          <w:i/>
          <w:lang w:val="en-US"/>
        </w:rPr>
      </w:pPr>
      <w:r w:rsidRPr="005B2091">
        <w:rPr>
          <w:b/>
          <w:i/>
          <w:lang w:val="en-US"/>
          <w:rPrChange w:id="218" w:author="Michael Chary" w:date="2024-06-21T06:34:00Z">
            <w:rPr>
              <w:b/>
              <w:i/>
            </w:rPr>
          </w:rPrChange>
        </w:rPr>
        <w:t>Results</w:t>
      </w:r>
      <w:ins w:id="219" w:author="Michael Chary" w:date="2024-06-24T11:24:00Z">
        <w:r w:rsidR="00AD1A94">
          <w:rPr>
            <w:b/>
            <w:i/>
            <w:lang w:val="en-US"/>
          </w:rPr>
          <w:t>:</w:t>
        </w:r>
      </w:ins>
      <w:del w:id="220" w:author="Michael Chary" w:date="2024-06-24T11:24:00Z">
        <w:r w:rsidRPr="005B2091" w:rsidDel="00AD1A94">
          <w:rPr>
            <w:b/>
            <w:i/>
            <w:lang w:val="en-US"/>
            <w:rPrChange w:id="221" w:author="Michael Chary" w:date="2024-06-21T06:34:00Z">
              <w:rPr>
                <w:b/>
                <w:i/>
              </w:rPr>
            </w:rPrChange>
          </w:rPr>
          <w:delText xml:space="preserve">: </w:delText>
        </w:r>
        <w:r w:rsidRPr="005B2091" w:rsidDel="00AD1A94">
          <w:rPr>
            <w:i/>
            <w:lang w:val="en-US"/>
            <w:rPrChange w:id="222" w:author="Michael Chary" w:date="2024-06-21T06:34:00Z">
              <w:rPr>
                <w:i/>
              </w:rPr>
            </w:rPrChange>
          </w:rPr>
          <w:delText>Present your results in logical sequence in the text, tables, and illustrations.</w:delText>
        </w:r>
      </w:del>
    </w:p>
    <w:p w14:paraId="6632DAE9" w14:textId="356A4904" w:rsidR="00A50F07" w:rsidRPr="00535860" w:rsidDel="00A50F07" w:rsidRDefault="00404347" w:rsidP="00A7181A">
      <w:pPr>
        <w:spacing w:before="240" w:line="360" w:lineRule="auto"/>
        <w:rPr>
          <w:ins w:id="223" w:author="Michael Chary" w:date="2024-06-24T11:20:00Z"/>
          <w:lang w:val="en-US"/>
        </w:rPr>
      </w:pPr>
      <w:ins w:id="224" w:author="Michael Chary" w:date="2024-06-21T06:42:00Z">
        <w:r>
          <w:rPr>
            <w:b/>
            <w:bCs/>
            <w:iCs/>
            <w:lang w:val="en-US"/>
          </w:rPr>
          <w:t>Description of Data Set.</w:t>
        </w:r>
      </w:ins>
      <w:ins w:id="225" w:author="Michael Chary" w:date="2024-06-24T10:49:00Z">
        <w:r w:rsidR="007D6620">
          <w:rPr>
            <w:b/>
            <w:bCs/>
            <w:iCs/>
            <w:lang w:val="en-US"/>
          </w:rPr>
          <w:t xml:space="preserve"> </w:t>
        </w:r>
        <w:r w:rsidR="007D6620">
          <w:rPr>
            <w:iCs/>
            <w:lang w:val="en-US"/>
          </w:rPr>
          <w:t>We screened 112 patients, exclud</w:t>
        </w:r>
      </w:ins>
      <w:ins w:id="226" w:author="Michael Chary" w:date="2024-06-24T11:25:00Z">
        <w:r w:rsidR="00AD1A94">
          <w:rPr>
            <w:iCs/>
            <w:lang w:val="en-US"/>
          </w:rPr>
          <w:t>ing</w:t>
        </w:r>
      </w:ins>
      <w:ins w:id="227" w:author="Michael Chary" w:date="2024-06-24T10:49:00Z">
        <w:r w:rsidR="007D6620">
          <w:rPr>
            <w:iCs/>
            <w:lang w:val="en-US"/>
          </w:rPr>
          <w:t xml:space="preserve"> 7 who were under 12 </w:t>
        </w:r>
      </w:ins>
      <w:ins w:id="228" w:author="Michael Chary" w:date="2024-06-24T10:50:00Z">
        <w:r w:rsidR="007D6620">
          <w:rPr>
            <w:iCs/>
            <w:lang w:val="en-US"/>
          </w:rPr>
          <w:t>and 2 who had missing data, ultimately including 103 patients for analysis (</w:t>
        </w:r>
        <w:r w:rsidR="007D6620">
          <w:rPr>
            <w:iCs/>
            <w:lang w:val="en-US"/>
          </w:rPr>
          <w:fldChar w:fldCharType="begin"/>
        </w:r>
        <w:r w:rsidR="007D6620">
          <w:rPr>
            <w:iCs/>
            <w:lang w:val="en-US"/>
          </w:rPr>
          <w:instrText xml:space="preserve"> REF _Ref170118666 </w:instrText>
        </w:r>
      </w:ins>
      <w:r w:rsidR="007D6620">
        <w:rPr>
          <w:iCs/>
          <w:lang w:val="en-US"/>
        </w:rPr>
        <w:fldChar w:fldCharType="separate"/>
      </w:r>
      <w:ins w:id="229" w:author="Michael Chary" w:date="2024-06-24T10:50:00Z">
        <w:r w:rsidR="007D6620" w:rsidRPr="006C2EA3">
          <w:rPr>
            <w:color w:val="000000" w:themeColor="text1"/>
            <w:rPrChange w:id="230" w:author="Michael Chary" w:date="2024-06-24T10:46:00Z">
              <w:rPr/>
            </w:rPrChange>
          </w:rPr>
          <w:t xml:space="preserve">Figure </w:t>
        </w:r>
        <w:r w:rsidR="007D6620" w:rsidRPr="006C2EA3">
          <w:rPr>
            <w:color w:val="000000" w:themeColor="text1"/>
            <w:rPrChange w:id="231" w:author="Michael Chary" w:date="2024-06-24T10:46:00Z">
              <w:rPr>
                <w:noProof/>
              </w:rPr>
            </w:rPrChange>
          </w:rPr>
          <w:t>1</w:t>
        </w:r>
        <w:r w:rsidR="007D6620">
          <w:rPr>
            <w:iCs/>
            <w:lang w:val="en-US"/>
          </w:rPr>
          <w:fldChar w:fldCharType="end"/>
        </w:r>
        <w:r w:rsidR="007D6620">
          <w:rPr>
            <w:iCs/>
            <w:lang w:val="en-US"/>
          </w:rPr>
          <w:t xml:space="preserve">). </w:t>
        </w:r>
      </w:ins>
      <w:ins w:id="232" w:author="Michael Chary" w:date="2024-06-24T11:20:00Z">
        <w:r w:rsidR="00A50F07">
          <w:rPr>
            <w:iCs/>
            <w:lang w:val="en-US"/>
          </w:rPr>
          <w:t>The median age of the adolescents and adults were, 15 [14-16</w:t>
        </w:r>
      </w:ins>
      <w:ins w:id="233" w:author="Michael Chary" w:date="2024-06-24T11:21:00Z">
        <w:r w:rsidR="00A50F07">
          <w:rPr>
            <w:iCs/>
            <w:lang w:val="en-US"/>
          </w:rPr>
          <w:t xml:space="preserve">] and 35 [28-50], respectively, expressed as median [interquartile range]. The gender and proportions of admission to </w:t>
        </w:r>
      </w:ins>
      <w:ins w:id="234" w:author="Michael Chary" w:date="2024-06-24T11:22:00Z">
        <w:r w:rsidR="00A50F07">
          <w:rPr>
            <w:iCs/>
            <w:lang w:val="en-US"/>
          </w:rPr>
          <w:t>a general medical floor or the ICU were comparable between the age groups</w:t>
        </w:r>
      </w:ins>
      <w:ins w:id="235" w:author="Michael Chary" w:date="2024-06-24T11:23:00Z">
        <w:r w:rsidR="00AD1A94">
          <w:rPr>
            <w:iCs/>
            <w:lang w:val="en-US"/>
          </w:rPr>
          <w:t xml:space="preserve"> (</w:t>
        </w:r>
        <w:r w:rsidR="00AD1A94">
          <w:rPr>
            <w:iCs/>
            <w:lang w:val="en-US"/>
          </w:rPr>
          <w:fldChar w:fldCharType="begin"/>
        </w:r>
        <w:r w:rsidR="00AD1A94">
          <w:rPr>
            <w:iCs/>
            <w:lang w:val="en-US"/>
          </w:rPr>
          <w:instrText xml:space="preserve"> REF _Ref170120619 </w:instrText>
        </w:r>
      </w:ins>
      <w:r w:rsidR="00AD1A94">
        <w:rPr>
          <w:iCs/>
          <w:lang w:val="en-US"/>
        </w:rPr>
        <w:fldChar w:fldCharType="separate"/>
      </w:r>
      <w:ins w:id="236" w:author="Michael Chary" w:date="2024-06-24T11:23:00Z">
        <w:r w:rsidR="00AD1A94" w:rsidRPr="001C0570">
          <w:rPr>
            <w:sz w:val="22"/>
            <w:szCs w:val="22"/>
          </w:rPr>
          <w:t xml:space="preserve">Table </w:t>
        </w:r>
        <w:r w:rsidR="00AD1A94" w:rsidRPr="001C0570">
          <w:rPr>
            <w:noProof/>
            <w:sz w:val="22"/>
            <w:szCs w:val="22"/>
          </w:rPr>
          <w:t>1</w:t>
        </w:r>
        <w:r w:rsidR="00AD1A94">
          <w:rPr>
            <w:iCs/>
            <w:lang w:val="en-US"/>
          </w:rPr>
          <w:fldChar w:fldCharType="end"/>
        </w:r>
        <w:r w:rsidR="00AD1A94">
          <w:rPr>
            <w:iCs/>
            <w:lang w:val="en-US"/>
          </w:rPr>
          <w:t>)</w:t>
        </w:r>
      </w:ins>
      <w:ins w:id="237" w:author="Michael Chary" w:date="2024-06-24T11:22:00Z">
        <w:r w:rsidR="00A50F07">
          <w:rPr>
            <w:iCs/>
            <w:lang w:val="en-US"/>
          </w:rPr>
          <w:t>.</w:t>
        </w:r>
      </w:ins>
      <w:ins w:id="238" w:author="Michael Chary" w:date="2024-06-24T11:25:00Z">
        <w:r w:rsidR="00AD1A94">
          <w:rPr>
            <w:iCs/>
            <w:lang w:val="en-US"/>
          </w:rPr>
          <w:t xml:space="preserve"> </w:t>
        </w:r>
      </w:ins>
    </w:p>
    <w:p w14:paraId="4A650FFE" w14:textId="04D079B1" w:rsidR="00A7181A" w:rsidRPr="00535860" w:rsidDel="00A50F07" w:rsidRDefault="00A7181A" w:rsidP="00A7181A">
      <w:pPr>
        <w:spacing w:before="240" w:line="360" w:lineRule="auto"/>
        <w:rPr>
          <w:del w:id="239" w:author="Michael Chary" w:date="2024-06-24T11:21:00Z"/>
          <w:moveTo w:id="240" w:author="Michael Chary" w:date="2024-06-21T06:42:00Z"/>
          <w:lang w:val="en-US"/>
        </w:rPr>
      </w:pPr>
      <w:moveToRangeStart w:id="241" w:author="Michael Chary" w:date="2024-06-21T06:42:00Z" w:name="move169844575"/>
      <w:commentRangeStart w:id="242"/>
      <w:moveTo w:id="243" w:author="Michael Chary" w:date="2024-06-21T06:42:00Z">
        <w:del w:id="244" w:author="Michael Chary" w:date="2024-06-24T11:20:00Z">
          <w:r w:rsidRPr="00535860" w:rsidDel="00A50F07">
            <w:rPr>
              <w:lang w:val="en-US"/>
            </w:rPr>
            <w:delText>We included 112 patients aged 28.5 [16 to 43] years, expressed as median [interquartile range]; 46% male, 53% female. We excluded 2 patients due to incomplete information.</w:delText>
          </w:r>
        </w:del>
      </w:moveTo>
    </w:p>
    <w:moveToRangeEnd w:id="241"/>
    <w:p w14:paraId="4B423B70" w14:textId="22235D0A" w:rsidR="002825C8" w:rsidRPr="00404347" w:rsidDel="00CE5623" w:rsidRDefault="002825C8">
      <w:pPr>
        <w:spacing w:before="240" w:line="360" w:lineRule="auto"/>
        <w:rPr>
          <w:del w:id="245" w:author="Michael Chary" w:date="2024-06-21T06:53:00Z"/>
          <w:b/>
          <w:bCs/>
          <w:iCs/>
          <w:lang w:val="en-US"/>
          <w:rPrChange w:id="246" w:author="Michael Chary" w:date="2024-06-21T06:42:00Z">
            <w:rPr>
              <w:del w:id="247" w:author="Michael Chary" w:date="2024-06-21T06:53:00Z"/>
              <w:i/>
            </w:rPr>
          </w:rPrChange>
        </w:rPr>
      </w:pPr>
    </w:p>
    <w:p w14:paraId="0D7BE60D" w14:textId="1A32FF79" w:rsidR="00B00952" w:rsidRPr="005B2091" w:rsidDel="00CE5623" w:rsidRDefault="00000000">
      <w:pPr>
        <w:spacing w:before="240" w:line="360" w:lineRule="auto"/>
        <w:rPr>
          <w:del w:id="248" w:author="Michael Chary" w:date="2024-06-21T06:53:00Z"/>
          <w:b/>
          <w:lang w:val="en-US"/>
          <w:rPrChange w:id="249" w:author="Michael Chary" w:date="2024-06-21T06:34:00Z">
            <w:rPr>
              <w:del w:id="250" w:author="Michael Chary" w:date="2024-06-21T06:53:00Z"/>
              <w:b/>
            </w:rPr>
          </w:rPrChange>
        </w:rPr>
        <w:pPrChange w:id="251" w:author="Michael Chary" w:date="2024-06-21T06:53:00Z">
          <w:pPr>
            <w:spacing w:before="240" w:line="360" w:lineRule="auto"/>
            <w:ind w:firstLine="720"/>
          </w:pPr>
        </w:pPrChange>
      </w:pPr>
      <w:del w:id="252" w:author="Michael Chary" w:date="2024-06-21T06:53:00Z">
        <w:r w:rsidRPr="005B2091" w:rsidDel="00CE5623">
          <w:rPr>
            <w:b/>
            <w:lang w:val="en-US"/>
            <w:rPrChange w:id="253" w:author="Michael Chary" w:date="2024-06-21T06:34:00Z">
              <w:rPr>
                <w:b/>
              </w:rPr>
            </w:rPrChange>
          </w:rPr>
          <w:delText>NOTE: reviewing my excel sheet, I realized I accidentally included the “sample” patient in my analysis as a real ICU patient. I’ll worry about it later because I don’t think it will change the results or discussion by that much, and I’m expecting to redo it all with a more complete set of patients before submission.</w:delText>
        </w:r>
      </w:del>
    </w:p>
    <w:p w14:paraId="394DC8AE" w14:textId="3AC713CA" w:rsidR="00DC30D6" w:rsidRPr="00AD1A94" w:rsidRDefault="00000000">
      <w:pPr>
        <w:spacing w:before="240" w:line="360" w:lineRule="auto"/>
        <w:rPr>
          <w:b/>
          <w:i/>
          <w:lang w:val="en-US"/>
          <w:rPrChange w:id="254" w:author="Michael Chary" w:date="2024-06-24T11:24:00Z">
            <w:rPr>
              <w:b/>
              <w:i/>
            </w:rPr>
          </w:rPrChange>
        </w:rPr>
        <w:pPrChange w:id="255" w:author="Michael Chary" w:date="2024-06-21T06:53:00Z">
          <w:pPr>
            <w:spacing w:before="240" w:line="360" w:lineRule="auto"/>
            <w:ind w:firstLine="720"/>
          </w:pPr>
        </w:pPrChange>
      </w:pPr>
      <w:del w:id="256" w:author="Michael Chary" w:date="2024-06-24T11:23:00Z">
        <w:r w:rsidRPr="005B2091" w:rsidDel="00AD1A94">
          <w:rPr>
            <w:b/>
            <w:lang w:val="en-US"/>
            <w:rPrChange w:id="257" w:author="Michael Chary" w:date="2024-06-21T06:34:00Z">
              <w:rPr>
                <w:b/>
              </w:rPr>
            </w:rPrChange>
          </w:rPr>
          <w:delText xml:space="preserve">Insert summary of patient statistics here (with a table): be sure to note that the </w:delText>
        </w:r>
      </w:del>
      <w:r w:rsidRPr="005B2091">
        <w:rPr>
          <w:b/>
          <w:lang w:val="en-US"/>
          <w:rPrChange w:id="258" w:author="Michael Chary" w:date="2024-06-21T06:34:00Z">
            <w:rPr>
              <w:b/>
            </w:rPr>
          </w:rPrChange>
        </w:rPr>
        <w:t xml:space="preserve">only intoxication types encountered were </w:t>
      </w:r>
      <w:r w:rsidRPr="005B2091">
        <w:rPr>
          <w:b/>
          <w:i/>
          <w:lang w:val="en-US"/>
          <w:rPrChange w:id="259" w:author="Michael Chary" w:date="2024-06-21T06:34:00Z">
            <w:rPr>
              <w:b/>
              <w:i/>
            </w:rPr>
          </w:rPrChange>
        </w:rPr>
        <w:t>street drug, combination, unknown</w:t>
      </w:r>
      <w:r w:rsidRPr="005B2091">
        <w:rPr>
          <w:b/>
          <w:lang w:val="en-US"/>
          <w:rPrChange w:id="260" w:author="Michael Chary" w:date="2024-06-21T06:34:00Z">
            <w:rPr>
              <w:b/>
            </w:rPr>
          </w:rPrChange>
        </w:rPr>
        <w:t xml:space="preserve"> and one instance of </w:t>
      </w:r>
      <w:r w:rsidRPr="005B2091">
        <w:rPr>
          <w:b/>
          <w:i/>
          <w:lang w:val="en-US"/>
          <w:rPrChange w:id="261" w:author="Michael Chary" w:date="2024-06-21T06:34:00Z">
            <w:rPr>
              <w:b/>
              <w:i/>
            </w:rPr>
          </w:rPrChange>
        </w:rPr>
        <w:t>sedatives.</w:t>
      </w:r>
      <w:commentRangeEnd w:id="242"/>
      <w:r w:rsidR="00AD1A94">
        <w:rPr>
          <w:rStyle w:val="CommentReference"/>
        </w:rPr>
        <w:commentReference w:id="242"/>
      </w:r>
    </w:p>
    <w:p w14:paraId="466AEB54" w14:textId="1C2142ED" w:rsidR="00B00952" w:rsidRDefault="00000000">
      <w:pPr>
        <w:spacing w:before="240" w:line="360" w:lineRule="auto"/>
        <w:rPr>
          <w:ins w:id="262" w:author="Michael Chary" w:date="2024-06-24T12:01:00Z"/>
          <w:lang w:val="en-US"/>
        </w:rPr>
      </w:pPr>
      <w:del w:id="263" w:author="Michael Chary" w:date="2024-06-21T06:53:00Z">
        <w:r w:rsidRPr="005B2091" w:rsidDel="00CE5623">
          <w:rPr>
            <w:b/>
            <w:lang w:val="en-US"/>
            <w:rPrChange w:id="264" w:author="Michael Chary" w:date="2024-06-21T06:34:00Z">
              <w:rPr>
                <w:b/>
              </w:rPr>
            </w:rPrChange>
          </w:rPr>
          <w:delText xml:space="preserve">This paragraph is borrowed from the NACCT abstract - I only have 29 patients in my excel sheet which I downloaded on 6/12. I’ll leave it here because it’s a good summary to open the results section but I’ll revise all the results according to a single dataset later. </w:delText>
        </w:r>
      </w:del>
      <w:r w:rsidRPr="005B2091">
        <w:rPr>
          <w:lang w:val="en-US"/>
          <w:rPrChange w:id="265" w:author="Michael Chary" w:date="2024-06-21T06:34:00Z">
            <w:rPr/>
          </w:rPrChange>
        </w:rPr>
        <w:t xml:space="preserve">Of the remaining 110 patients, 21 (19%) were admitted to the ICU, 16 (14%) to a general medical floor, and 75 (68%) were discharged or transferred directly to psychiatry. INTOXICATE recommended ICU admission for 14/21 (67%) of patients for whom the toxicologist recommended ICU admission, ICU admission for 12 of the 16 (75%) patients for whom admission the toxicologist recommended a general medical floor, and ICU admission for and 37 of the 44 (84%) patients for whom the toxicologist recommended discharge. No patients for whom toxicology recommended a floor admission were admitted to a floor and then transferred to the ICU. No patients who </w:t>
      </w:r>
      <w:r w:rsidRPr="005B2091">
        <w:rPr>
          <w:lang w:val="en-US"/>
          <w:rPrChange w:id="266" w:author="Michael Chary" w:date="2024-06-21T06:34:00Z">
            <w:rPr/>
          </w:rPrChange>
        </w:rPr>
        <w:lastRenderedPageBreak/>
        <w:t xml:space="preserve">were discharged but for whom INTOXICATE recommended admission returned to any hospital in the metropolitan area in 48 hours. </w:t>
      </w:r>
      <w:del w:id="267" w:author="Michael Chary" w:date="2024-06-24T12:07:00Z">
        <w:r w:rsidRPr="005B2091" w:rsidDel="00A16255">
          <w:rPr>
            <w:lang w:val="en-US"/>
            <w:rPrChange w:id="268" w:author="Michael Chary" w:date="2024-06-21T06:34:00Z">
              <w:rPr/>
            </w:rPrChange>
          </w:rPr>
          <w:delText xml:space="preserve">The interrater agreement (Cohen's kappa) between INTOXICATE and the actual disposition was 0.045 (p=0.474). </w:delText>
        </w:r>
      </w:del>
    </w:p>
    <w:p w14:paraId="61FA2F26" w14:textId="51DE21BB" w:rsidR="00F8705F" w:rsidRDefault="00F8705F">
      <w:pPr>
        <w:spacing w:before="240" w:line="360" w:lineRule="auto"/>
        <w:rPr>
          <w:ins w:id="269" w:author="Michael Chary" w:date="2024-06-24T12:07:00Z"/>
          <w:lang w:val="en-US"/>
        </w:rPr>
      </w:pPr>
      <w:ins w:id="270" w:author="Michael Chary" w:date="2024-06-24T12:02:00Z">
        <w:r>
          <w:rPr>
            <w:b/>
            <w:bCs/>
            <w:lang w:val="en-US"/>
          </w:rPr>
          <w:t xml:space="preserve">Agreement between bedside toxicologist and INTOXICATE. </w:t>
        </w:r>
      </w:ins>
      <w:ins w:id="271" w:author="Michael Chary" w:date="2024-06-24T12:06:00Z">
        <w:r w:rsidR="00A7004B">
          <w:rPr>
            <w:b/>
            <w:bCs/>
            <w:lang w:val="en-US"/>
          </w:rPr>
          <w:t xml:space="preserve"> </w:t>
        </w:r>
        <w:r w:rsidR="00A7004B">
          <w:rPr>
            <w:lang w:val="en-US"/>
          </w:rPr>
          <w:t>There was no agreement greater than chance between INTOXICATE’s predictions and the bedside toxicologists’ recommendations for either adolescents or adul</w:t>
        </w:r>
      </w:ins>
      <w:ins w:id="272" w:author="Michael Chary" w:date="2024-06-24T12:07:00Z">
        <w:r w:rsidR="00A7004B">
          <w:rPr>
            <w:lang w:val="en-US"/>
          </w:rPr>
          <w:t>ts (</w:t>
        </w:r>
        <w:r w:rsidR="00A7004B" w:rsidRPr="00A7004B">
          <w:rPr>
            <w:lang w:val="en-US"/>
          </w:rPr>
          <w:fldChar w:fldCharType="begin"/>
        </w:r>
        <w:r w:rsidR="00A7004B" w:rsidRPr="00A7004B">
          <w:rPr>
            <w:lang w:val="en-US"/>
          </w:rPr>
          <w:instrText xml:space="preserve"> REF _Ref170123244 </w:instrText>
        </w:r>
      </w:ins>
      <w:r w:rsidR="00A7004B" w:rsidRPr="00A7004B">
        <w:rPr>
          <w:lang w:val="en-US"/>
          <w:rPrChange w:id="273" w:author="Michael Chary" w:date="2024-06-24T12:07:00Z">
            <w:rPr>
              <w:i/>
              <w:iCs/>
              <w:lang w:val="en-US"/>
            </w:rPr>
          </w:rPrChange>
        </w:rPr>
        <w:instrText xml:space="preserve"> \* MERGEFORMAT </w:instrText>
      </w:r>
      <w:r w:rsidR="00A7004B" w:rsidRPr="00A7004B">
        <w:rPr>
          <w:lang w:val="en-US"/>
        </w:rPr>
        <w:fldChar w:fldCharType="separate"/>
      </w:r>
      <w:ins w:id="274" w:author="Michael Chary" w:date="2024-06-24T12:07:00Z">
        <w:r w:rsidR="00A7004B" w:rsidRPr="00A7004B">
          <w:t xml:space="preserve">Table </w:t>
        </w:r>
        <w:r w:rsidR="00A7004B" w:rsidRPr="00A7004B">
          <w:rPr>
            <w:noProof/>
          </w:rPr>
          <w:t>2</w:t>
        </w:r>
        <w:r w:rsidR="00A7004B" w:rsidRPr="00A7004B">
          <w:rPr>
            <w:lang w:val="en-US"/>
          </w:rPr>
          <w:fldChar w:fldCharType="end"/>
        </w:r>
        <w:r w:rsidR="00A7004B">
          <w:rPr>
            <w:lang w:val="en-US"/>
          </w:rPr>
          <w:t xml:space="preserve">). </w:t>
        </w:r>
      </w:ins>
    </w:p>
    <w:p w14:paraId="779ECD93" w14:textId="74C97E55" w:rsidR="00920577" w:rsidRDefault="00A16255">
      <w:pPr>
        <w:spacing w:before="240" w:line="360" w:lineRule="auto"/>
        <w:rPr>
          <w:ins w:id="275" w:author="Michael Chary" w:date="2024-06-24T13:55:00Z"/>
          <w:lang w:val="en-US"/>
        </w:rPr>
      </w:pPr>
      <w:ins w:id="276" w:author="Michael Chary" w:date="2024-06-24T12:07:00Z">
        <w:r>
          <w:rPr>
            <w:lang w:val="en-US"/>
          </w:rPr>
          <w:t xml:space="preserve">[Discuss adults] </w:t>
        </w:r>
      </w:ins>
      <w:ins w:id="277" w:author="Michael Chary" w:date="2024-06-24T12:26:00Z">
        <w:r w:rsidR="00C301A4">
          <w:rPr>
            <w:lang w:val="en-US"/>
          </w:rPr>
          <w:t>Of th</w:t>
        </w:r>
      </w:ins>
      <w:ins w:id="278" w:author="Michael Chary" w:date="2024-06-24T12:39:00Z">
        <w:r w:rsidR="00C301A4">
          <w:rPr>
            <w:lang w:val="en-US"/>
          </w:rPr>
          <w:t>e 79 adults,</w:t>
        </w:r>
      </w:ins>
      <w:ins w:id="279" w:author="Michael Chary" w:date="2024-06-24T12:41:00Z">
        <w:r w:rsidR="00C301A4">
          <w:rPr>
            <w:lang w:val="en-US"/>
          </w:rPr>
          <w:t xml:space="preserve"> 16 were admitted to the ICU. INTOXICATE and toxicologist agreed that 11 of the 16 </w:t>
        </w:r>
      </w:ins>
      <w:ins w:id="280" w:author="Michael Chary" w:date="2024-06-24T12:42:00Z">
        <w:r w:rsidR="00C301A4">
          <w:rPr>
            <w:lang w:val="en-US"/>
          </w:rPr>
          <w:t xml:space="preserve">(69%) required ICU admission. For the </w:t>
        </w:r>
      </w:ins>
      <w:ins w:id="281" w:author="Michael Chary" w:date="2024-06-24T12:43:00Z">
        <w:r w:rsidR="00C301A4">
          <w:rPr>
            <w:lang w:val="en-US"/>
          </w:rPr>
          <w:t xml:space="preserve">remaining 5, INTOXICATE </w:t>
        </w:r>
      </w:ins>
      <w:ins w:id="282" w:author="Michael Chary" w:date="2024-06-24T13:51:00Z">
        <w:r w:rsidR="00920577">
          <w:rPr>
            <w:lang w:val="en-US"/>
          </w:rPr>
          <w:t xml:space="preserve">assigned them a lower risk score because </w:t>
        </w:r>
      </w:ins>
      <w:ins w:id="283" w:author="Michael Chary" w:date="2024-06-24T13:00:00Z">
        <w:r w:rsidR="00C301A4">
          <w:rPr>
            <w:lang w:val="en-US"/>
          </w:rPr>
          <w:t>the exposure was lower risk</w:t>
        </w:r>
      </w:ins>
      <w:ins w:id="284" w:author="Michael Chary" w:date="2024-06-24T13:24:00Z">
        <w:r w:rsidR="00541179">
          <w:rPr>
            <w:lang w:val="en-US"/>
          </w:rPr>
          <w:t>,</w:t>
        </w:r>
      </w:ins>
      <w:ins w:id="285" w:author="Michael Chary" w:date="2024-06-24T13:01:00Z">
        <w:r w:rsidR="00C301A4">
          <w:rPr>
            <w:lang w:val="en-US"/>
          </w:rPr>
          <w:t xml:space="preserve"> there was no respiratory insufficiency or dysrhythmia</w:t>
        </w:r>
      </w:ins>
      <w:ins w:id="286" w:author="Michael Chary" w:date="2024-06-24T13:24:00Z">
        <w:r w:rsidR="00541179">
          <w:rPr>
            <w:lang w:val="en-US"/>
          </w:rPr>
          <w:t>, their GCS s</w:t>
        </w:r>
      </w:ins>
      <w:ins w:id="287" w:author="Michael Chary" w:date="2024-06-24T13:25:00Z">
        <w:r w:rsidR="00541179">
          <w:rPr>
            <w:lang w:val="en-US"/>
          </w:rPr>
          <w:t>cores were 15</w:t>
        </w:r>
      </w:ins>
      <w:ins w:id="288" w:author="Michael Chary" w:date="2024-06-24T13:51:00Z">
        <w:r w:rsidR="00920577">
          <w:rPr>
            <w:lang w:val="en-US"/>
          </w:rPr>
          <w:t xml:space="preserve">, their pulses were </w:t>
        </w:r>
        <w:proofErr w:type="gramStart"/>
        <w:r w:rsidR="00920577">
          <w:rPr>
            <w:lang w:val="en-US"/>
          </w:rPr>
          <w:t>lowe</w:t>
        </w:r>
      </w:ins>
      <w:ins w:id="289" w:author="Michael Chary" w:date="2024-06-24T13:52:00Z">
        <w:r w:rsidR="00920577">
          <w:rPr>
            <w:lang w:val="en-US"/>
          </w:rPr>
          <w:t>r</w:t>
        </w:r>
        <w:proofErr w:type="gramEnd"/>
        <w:r w:rsidR="00920577">
          <w:rPr>
            <w:lang w:val="en-US"/>
          </w:rPr>
          <w:t xml:space="preserve"> and they were younger. The median (IQR) pulse in those for whom INTOXICATE and Toxicology recommended </w:t>
        </w:r>
      </w:ins>
      <w:ins w:id="290" w:author="Michael Chary" w:date="2024-06-24T13:53:00Z">
        <w:r w:rsidR="00920577">
          <w:rPr>
            <w:lang w:val="en-US"/>
          </w:rPr>
          <w:t xml:space="preserve">ICU </w:t>
        </w:r>
      </w:ins>
      <w:ins w:id="291" w:author="Michael Chary" w:date="2024-06-24T13:52:00Z">
        <w:r w:rsidR="00920577">
          <w:rPr>
            <w:lang w:val="en-US"/>
          </w:rPr>
          <w:t>admission was 87 (76-104)</w:t>
        </w:r>
      </w:ins>
      <w:ins w:id="292" w:author="Michael Chary" w:date="2024-06-24T13:53:00Z">
        <w:r w:rsidR="00920577">
          <w:rPr>
            <w:lang w:val="en-US"/>
          </w:rPr>
          <w:t xml:space="preserve"> beats per minute</w:t>
        </w:r>
      </w:ins>
      <w:ins w:id="293" w:author="Michael Chary" w:date="2024-06-24T13:52:00Z">
        <w:r w:rsidR="00920577">
          <w:rPr>
            <w:lang w:val="en-US"/>
          </w:rPr>
          <w:t xml:space="preserve">. </w:t>
        </w:r>
      </w:ins>
      <w:commentRangeStart w:id="294"/>
      <w:ins w:id="295" w:author="Michael Chary" w:date="2024-06-24T13:53:00Z">
        <w:r w:rsidR="00920577">
          <w:rPr>
            <w:lang w:val="en-US"/>
          </w:rPr>
          <w:t>It was 70 (65-74) beats per minute i</w:t>
        </w:r>
      </w:ins>
      <w:ins w:id="296" w:author="Michael Chary" w:date="2024-06-24T13:52:00Z">
        <w:r w:rsidR="00920577">
          <w:rPr>
            <w:lang w:val="en-US"/>
          </w:rPr>
          <w:t xml:space="preserve">n the patients for whom </w:t>
        </w:r>
      </w:ins>
      <w:ins w:id="297" w:author="Michael Chary" w:date="2024-06-24T13:53:00Z">
        <w:r w:rsidR="00920577">
          <w:rPr>
            <w:lang w:val="en-US"/>
          </w:rPr>
          <w:t xml:space="preserve">Toxicology recommended ICU admission but INTOXICATE did not. </w:t>
        </w:r>
      </w:ins>
      <w:ins w:id="298" w:author="Michael Chary" w:date="2024-06-24T13:54:00Z">
        <w:r w:rsidR="00920577">
          <w:rPr>
            <w:lang w:val="en-US"/>
          </w:rPr>
          <w:t>The median ages were 38 (30-53) and 30 (25-38), respectively. None of t</w:t>
        </w:r>
      </w:ins>
      <w:ins w:id="299" w:author="Michael Chary" w:date="2024-06-24T13:55:00Z">
        <w:r w:rsidR="00920577">
          <w:rPr>
            <w:lang w:val="en-US"/>
          </w:rPr>
          <w:t xml:space="preserve">hese differences were statistically significant. </w:t>
        </w:r>
      </w:ins>
      <w:commentRangeEnd w:id="294"/>
      <w:ins w:id="300" w:author="Michael Chary" w:date="2024-06-24T13:56:00Z">
        <w:r w:rsidR="004F40E0">
          <w:rPr>
            <w:rStyle w:val="CommentReference"/>
          </w:rPr>
          <w:commentReference w:id="294"/>
        </w:r>
      </w:ins>
      <w:ins w:id="301" w:author="Michael Chary" w:date="2024-06-24T14:02:00Z">
        <w:r w:rsidR="006C5E6E">
          <w:rPr>
            <w:lang w:val="en-US"/>
          </w:rPr>
          <w:t xml:space="preserve"> Taking the toxicologist’s recommendation as the gold standard, the sensitivity </w:t>
        </w:r>
      </w:ins>
      <w:ins w:id="302" w:author="Michael Chary" w:date="2024-06-24T14:03:00Z">
        <w:r w:rsidR="006C5E6E">
          <w:rPr>
            <w:lang w:val="en-US"/>
          </w:rPr>
          <w:t xml:space="preserve">and specificity of INTOXICATE were </w:t>
        </w:r>
      </w:ins>
      <w:ins w:id="303" w:author="Michael Chary" w:date="2024-06-24T14:04:00Z">
        <w:r w:rsidR="006C5E6E">
          <w:rPr>
            <w:lang w:val="en-US"/>
          </w:rPr>
          <w:t>69 [41-</w:t>
        </w:r>
        <w:proofErr w:type="gramStart"/>
        <w:r w:rsidR="006C5E6E">
          <w:rPr>
            <w:lang w:val="en-US"/>
          </w:rPr>
          <w:t>89]%</w:t>
        </w:r>
        <w:proofErr w:type="gramEnd"/>
        <w:r w:rsidR="006C5E6E">
          <w:rPr>
            <w:lang w:val="en-US"/>
          </w:rPr>
          <w:t xml:space="preserve"> and 38% [26-51], respectively, e</w:t>
        </w:r>
      </w:ins>
      <w:ins w:id="304" w:author="Michael Chary" w:date="2024-06-24T14:05:00Z">
        <w:r w:rsidR="006C5E6E">
          <w:rPr>
            <w:lang w:val="en-US"/>
          </w:rPr>
          <w:t xml:space="preserve">xpressed as estimate [95% confidence interval]. </w:t>
        </w:r>
      </w:ins>
    </w:p>
    <w:p w14:paraId="438F3561" w14:textId="4C31F596" w:rsidR="00C301A4" w:rsidRDefault="00920577">
      <w:pPr>
        <w:spacing w:before="240" w:line="360" w:lineRule="auto"/>
        <w:rPr>
          <w:ins w:id="305" w:author="Michael Chary" w:date="2024-06-24T12:07:00Z"/>
          <w:lang w:val="en-US"/>
        </w:rPr>
      </w:pPr>
      <w:ins w:id="306" w:author="Michael Chary" w:date="2024-06-24T13:55:00Z">
        <w:r>
          <w:rPr>
            <w:lang w:val="en-US"/>
          </w:rPr>
          <w:t xml:space="preserve">  </w:t>
        </w:r>
      </w:ins>
      <w:ins w:id="307" w:author="Michael Chary" w:date="2024-06-24T12:43:00Z">
        <w:r w:rsidR="00C301A4">
          <w:rPr>
            <w:lang w:val="en-US"/>
          </w:rPr>
          <w:t xml:space="preserve">INTOXICATE thought </w:t>
        </w:r>
      </w:ins>
      <w:ins w:id="308" w:author="Michael Chary" w:date="2024-06-24T12:44:00Z">
        <w:r w:rsidR="00C301A4">
          <w:rPr>
            <w:lang w:val="en-US"/>
          </w:rPr>
          <w:t xml:space="preserve">39 people required the ICU because </w:t>
        </w:r>
      </w:ins>
      <w:ins w:id="309" w:author="Michael Chary" w:date="2024-06-24T13:25:00Z">
        <w:r w:rsidR="00541179">
          <w:rPr>
            <w:lang w:val="en-US"/>
          </w:rPr>
          <w:t>o</w:t>
        </w:r>
      </w:ins>
      <w:ins w:id="310" w:author="Michael Chary" w:date="2024-06-24T13:26:00Z">
        <w:r w:rsidR="00541179">
          <w:rPr>
            <w:lang w:val="en-US"/>
          </w:rPr>
          <w:t>f the converse</w:t>
        </w:r>
      </w:ins>
      <w:ins w:id="311" w:author="Michael Chary" w:date="2024-06-24T12:44:00Z">
        <w:r w:rsidR="00C301A4">
          <w:rPr>
            <w:lang w:val="en-US"/>
          </w:rPr>
          <w:t xml:space="preserve"> even though bedside toxicologists did not. </w:t>
        </w:r>
      </w:ins>
      <w:ins w:id="312" w:author="Michael Chary" w:date="2024-06-24T12:42:00Z">
        <w:r w:rsidR="00C301A4">
          <w:rPr>
            <w:lang w:val="en-US"/>
          </w:rPr>
          <w:t xml:space="preserve"> </w:t>
        </w:r>
      </w:ins>
      <w:ins w:id="313" w:author="Michael Chary" w:date="2024-06-24T13:26:00Z">
        <w:r w:rsidR="00541179">
          <w:rPr>
            <w:lang w:val="en-US"/>
          </w:rPr>
          <w:t xml:space="preserve">The </w:t>
        </w:r>
      </w:ins>
      <w:commentRangeStart w:id="314"/>
      <w:ins w:id="315" w:author="Michael Chary" w:date="2024-06-24T13:29:00Z">
        <w:r w:rsidR="00E44545">
          <w:rPr>
            <w:lang w:val="en-US"/>
          </w:rPr>
          <w:t xml:space="preserve">age, </w:t>
        </w:r>
      </w:ins>
      <w:ins w:id="316" w:author="Michael Chary" w:date="2024-06-24T13:26:00Z">
        <w:r w:rsidR="00541179">
          <w:rPr>
            <w:lang w:val="en-US"/>
          </w:rPr>
          <w:t>median heart</w:t>
        </w:r>
      </w:ins>
      <w:ins w:id="317" w:author="Michael Chary" w:date="2024-06-24T13:29:00Z">
        <w:r w:rsidR="00D33985">
          <w:rPr>
            <w:lang w:val="en-US"/>
          </w:rPr>
          <w:t xml:space="preserve"> rate,</w:t>
        </w:r>
      </w:ins>
      <w:ins w:id="318" w:author="Michael Chary" w:date="2024-06-24T13:26:00Z">
        <w:r w:rsidR="00541179">
          <w:rPr>
            <w:lang w:val="en-US"/>
          </w:rPr>
          <w:t xml:space="preserve"> and</w:t>
        </w:r>
      </w:ins>
      <w:ins w:id="319" w:author="Michael Chary" w:date="2024-06-24T13:30:00Z">
        <w:r w:rsidR="00D33985">
          <w:rPr>
            <w:lang w:val="en-US"/>
          </w:rPr>
          <w:t xml:space="preserve"> median</w:t>
        </w:r>
      </w:ins>
      <w:ins w:id="320" w:author="Michael Chary" w:date="2024-06-24T13:26:00Z">
        <w:r w:rsidR="00541179">
          <w:rPr>
            <w:lang w:val="en-US"/>
          </w:rPr>
          <w:t xml:space="preserve"> </w:t>
        </w:r>
      </w:ins>
      <w:commentRangeEnd w:id="314"/>
      <w:ins w:id="321" w:author="Michael Chary" w:date="2024-06-24T13:31:00Z">
        <w:r w:rsidR="00D33985">
          <w:rPr>
            <w:rStyle w:val="CommentReference"/>
          </w:rPr>
          <w:commentReference w:id="314"/>
        </w:r>
      </w:ins>
      <w:ins w:id="322" w:author="Michael Chary" w:date="2024-06-24T13:26:00Z">
        <w:r w:rsidR="00541179">
          <w:rPr>
            <w:lang w:val="en-US"/>
          </w:rPr>
          <w:t xml:space="preserve">systolic blood pressure </w:t>
        </w:r>
      </w:ins>
      <w:moveToRangeStart w:id="323" w:author="Michael Chary" w:date="2024-06-24T13:26:00Z" w:name="move170128001"/>
      <w:moveTo w:id="324" w:author="Michael Chary" w:date="2024-06-24T13:26:00Z">
        <w:del w:id="325" w:author="Michael Chary" w:date="2024-06-24T13:26:00Z">
          <w:r w:rsidR="00541179" w:rsidRPr="00186A63" w:rsidDel="00541179">
            <w:rPr>
              <w:lang w:val="en-US"/>
            </w:rPr>
            <w:delText xml:space="preserve">Heart rate and SBP </w:delText>
          </w:r>
        </w:del>
        <w:r w:rsidR="00541179" w:rsidRPr="00186A63">
          <w:rPr>
            <w:lang w:val="en-US"/>
          </w:rPr>
          <w:t xml:space="preserve">were not significantly different between </w:t>
        </w:r>
        <w:del w:id="326" w:author="Michael Chary" w:date="2024-06-24T13:26:00Z">
          <w:r w:rsidR="00541179" w:rsidRPr="00186A63" w:rsidDel="00541179">
            <w:rPr>
              <w:lang w:val="en-US"/>
            </w:rPr>
            <w:delText>these two groups.</w:delText>
          </w:r>
        </w:del>
      </w:moveTo>
      <w:moveToRangeEnd w:id="323"/>
      <w:ins w:id="327" w:author="Michael Chary" w:date="2024-06-24T13:26:00Z">
        <w:r w:rsidR="00541179">
          <w:rPr>
            <w:lang w:val="en-US"/>
          </w:rPr>
          <w:t xml:space="preserve">those </w:t>
        </w:r>
      </w:ins>
      <w:ins w:id="328" w:author="Michael Chary" w:date="2024-06-24T13:29:00Z">
        <w:r w:rsidR="00D33985">
          <w:rPr>
            <w:lang w:val="en-US"/>
          </w:rPr>
          <w:t xml:space="preserve">for </w:t>
        </w:r>
      </w:ins>
      <w:ins w:id="329" w:author="Michael Chary" w:date="2024-06-24T13:26:00Z">
        <w:r w:rsidR="00541179">
          <w:rPr>
            <w:lang w:val="en-US"/>
          </w:rPr>
          <w:t>whom INTOXICATE predi</w:t>
        </w:r>
      </w:ins>
      <w:ins w:id="330" w:author="Michael Chary" w:date="2024-06-24T13:27:00Z">
        <w:r w:rsidR="00541179">
          <w:rPr>
            <w:lang w:val="en-US"/>
          </w:rPr>
          <w:t>cted required the ICU and those whom it predicted did not.</w:t>
        </w:r>
      </w:ins>
    </w:p>
    <w:p w14:paraId="2D25E9A1" w14:textId="24A0BE33" w:rsidR="00A16255" w:rsidRDefault="00A16255">
      <w:pPr>
        <w:spacing w:before="240" w:line="360" w:lineRule="auto"/>
        <w:rPr>
          <w:ins w:id="331" w:author="Michael Chary" w:date="2024-06-24T12:26:00Z"/>
          <w:lang w:val="en-US"/>
        </w:rPr>
      </w:pPr>
      <w:ins w:id="332" w:author="Michael Chary" w:date="2024-06-24T12:07:00Z">
        <w:r>
          <w:rPr>
            <w:lang w:val="en-US"/>
          </w:rPr>
          <w:t>[Discuss adolescents]</w:t>
        </w:r>
      </w:ins>
    </w:p>
    <w:p w14:paraId="178BFAED" w14:textId="77777777" w:rsidR="00C301A4" w:rsidRPr="00A7004B" w:rsidDel="004F40E0" w:rsidRDefault="00C301A4">
      <w:pPr>
        <w:spacing w:before="240" w:line="360" w:lineRule="auto"/>
        <w:rPr>
          <w:del w:id="333" w:author="Michael Chary" w:date="2024-06-24T13:56:00Z"/>
          <w:lang w:val="en-US"/>
          <w:rPrChange w:id="334" w:author="Michael Chary" w:date="2024-06-24T12:06:00Z">
            <w:rPr>
              <w:del w:id="335" w:author="Michael Chary" w:date="2024-06-24T13:56:00Z"/>
            </w:rPr>
          </w:rPrChange>
        </w:rPr>
        <w:pPrChange w:id="336" w:author="Michael Chary" w:date="2024-06-21T06:53:00Z">
          <w:pPr>
            <w:spacing w:before="240" w:line="360" w:lineRule="auto"/>
            <w:ind w:firstLine="720"/>
          </w:pPr>
        </w:pPrChange>
      </w:pPr>
    </w:p>
    <w:p w14:paraId="0ED2C159" w14:textId="08C66A69" w:rsidR="00B00952" w:rsidRPr="005B2091" w:rsidDel="00D33985" w:rsidRDefault="00000000" w:rsidP="00D33985">
      <w:pPr>
        <w:spacing w:before="240" w:line="360" w:lineRule="auto"/>
        <w:rPr>
          <w:del w:id="337" w:author="Michael Chary" w:date="2024-06-24T13:29:00Z"/>
          <w:lang w:val="en-US"/>
          <w:rPrChange w:id="338" w:author="Michael Chary" w:date="2024-06-21T06:34:00Z">
            <w:rPr>
              <w:del w:id="339" w:author="Michael Chary" w:date="2024-06-24T13:29:00Z"/>
            </w:rPr>
          </w:rPrChange>
        </w:rPr>
        <w:pPrChange w:id="340" w:author="Michael Chary" w:date="2024-06-24T13:31:00Z">
          <w:pPr>
            <w:spacing w:before="240" w:line="360" w:lineRule="auto"/>
            <w:ind w:firstLine="720"/>
          </w:pPr>
        </w:pPrChange>
      </w:pPr>
      <w:commentRangeStart w:id="341"/>
      <w:del w:id="342" w:author="Michael Chary" w:date="2024-06-24T13:29:00Z">
        <w:r w:rsidRPr="005B2091" w:rsidDel="00D33985">
          <w:rPr>
            <w:lang w:val="en-US"/>
            <w:rPrChange w:id="343" w:author="Michael Chary" w:date="2024-06-21T06:34:00Z">
              <w:rPr/>
            </w:rPrChange>
          </w:rPr>
          <w:delText xml:space="preserve"> Of the 7/29 patients for whom INTOXICATE did </w:delText>
        </w:r>
        <w:r w:rsidRPr="005B2091" w:rsidDel="00D33985">
          <w:rPr>
            <w:u w:val="single"/>
            <w:lang w:val="en-US"/>
            <w:rPrChange w:id="344" w:author="Michael Chary" w:date="2024-06-21T06:34:00Z">
              <w:rPr>
                <w:u w:val="single"/>
              </w:rPr>
            </w:rPrChange>
          </w:rPr>
          <w:delText>not</w:delText>
        </w:r>
        <w:r w:rsidRPr="005B2091" w:rsidDel="00D33985">
          <w:rPr>
            <w:rFonts w:ascii="Gungsuh" w:eastAsia="Gungsuh" w:hAnsi="Gungsuh" w:cs="Gungsuh"/>
            <w:lang w:val="en-US"/>
            <w:rPrChange w:id="345" w:author="Michael Chary" w:date="2024-06-21T06:34:00Z">
              <w:rPr>
                <w:rFonts w:ascii="Gungsuh" w:eastAsia="Gungsuh" w:hAnsi="Gungsuh" w:cs="Gungsuh"/>
              </w:rPr>
            </w:rPrChange>
          </w:rPr>
          <w:delText xml:space="preserve"> recommend ICU admission (IRS ≤ 6), none were recommended for ICU admission by toxicology. None had any respiratory distress, dysrhythmias, or second reasons for ICU admission. Compared to patients for whom INTOXICATE recommended ICU admission, these patients were younger (mean age 30 years vs 49 years, </w:delText>
        </w:r>
        <w:r w:rsidRPr="005B2091" w:rsidDel="00D33985">
          <w:rPr>
            <w:i/>
            <w:lang w:val="en-US"/>
            <w:rPrChange w:id="346" w:author="Michael Chary" w:date="2024-06-21T06:34:00Z">
              <w:rPr>
                <w:i/>
              </w:rPr>
            </w:rPrChange>
          </w:rPr>
          <w:delText xml:space="preserve">p </w:delText>
        </w:r>
        <w:r w:rsidRPr="005B2091" w:rsidDel="00D33985">
          <w:rPr>
            <w:lang w:val="en-US"/>
            <w:rPrChange w:id="347" w:author="Michael Chary" w:date="2024-06-21T06:34:00Z">
              <w:rPr/>
            </w:rPrChange>
          </w:rPr>
          <w:delText xml:space="preserve">= 0.001) and had higher GCS scores (mean GCS 14 vs 11, </w:delText>
        </w:r>
        <w:r w:rsidRPr="005B2091" w:rsidDel="00D33985">
          <w:rPr>
            <w:i/>
            <w:lang w:val="en-US"/>
            <w:rPrChange w:id="348" w:author="Michael Chary" w:date="2024-06-21T06:34:00Z">
              <w:rPr>
                <w:i/>
              </w:rPr>
            </w:rPrChange>
          </w:rPr>
          <w:delText xml:space="preserve">p </w:delText>
        </w:r>
        <w:r w:rsidRPr="005B2091" w:rsidDel="00D33985">
          <w:rPr>
            <w:lang w:val="en-US"/>
            <w:rPrChange w:id="349" w:author="Michael Chary" w:date="2024-06-21T06:34:00Z">
              <w:rPr/>
            </w:rPrChange>
          </w:rPr>
          <w:delText xml:space="preserve">= 0.03). </w:delText>
        </w:r>
      </w:del>
      <w:moveFromRangeStart w:id="350" w:author="Michael Chary" w:date="2024-06-24T13:26:00Z" w:name="move170128001"/>
      <w:moveFrom w:id="351" w:author="Michael Chary" w:date="2024-06-24T13:26:00Z">
        <w:del w:id="352" w:author="Michael Chary" w:date="2024-06-24T13:29:00Z">
          <w:r w:rsidRPr="005B2091" w:rsidDel="00D33985">
            <w:rPr>
              <w:lang w:val="en-US"/>
              <w:rPrChange w:id="353" w:author="Michael Chary" w:date="2024-06-21T06:34:00Z">
                <w:rPr/>
              </w:rPrChange>
            </w:rPr>
            <w:delText>Heart rate and SBP were not significantly different between these two groups.</w:delText>
          </w:r>
        </w:del>
      </w:moveFrom>
      <w:moveFromRangeEnd w:id="350"/>
    </w:p>
    <w:p w14:paraId="46501FEA" w14:textId="61C73B4E" w:rsidR="00B00952" w:rsidRPr="005B2091" w:rsidDel="00D33985" w:rsidRDefault="00000000" w:rsidP="00D33985">
      <w:pPr>
        <w:spacing w:before="240" w:line="360" w:lineRule="auto"/>
        <w:rPr>
          <w:del w:id="354" w:author="Michael Chary" w:date="2024-06-24T13:31:00Z"/>
          <w:lang w:val="en-US"/>
          <w:rPrChange w:id="355" w:author="Michael Chary" w:date="2024-06-21T06:34:00Z">
            <w:rPr>
              <w:del w:id="356" w:author="Michael Chary" w:date="2024-06-24T13:31:00Z"/>
            </w:rPr>
          </w:rPrChange>
        </w:rPr>
        <w:pPrChange w:id="357" w:author="Michael Chary" w:date="2024-06-24T13:31:00Z">
          <w:pPr>
            <w:spacing w:before="240" w:line="360" w:lineRule="auto"/>
            <w:ind w:firstLine="720"/>
          </w:pPr>
        </w:pPrChange>
      </w:pPr>
      <w:del w:id="358" w:author="Michael Chary" w:date="2024-06-24T13:31:00Z">
        <w:r w:rsidRPr="005B2091" w:rsidDel="00D33985">
          <w:rPr>
            <w:lang w:val="en-US"/>
            <w:rPrChange w:id="359" w:author="Michael Chary" w:date="2024-06-21T06:34:00Z">
              <w:rPr/>
            </w:rPrChange>
          </w:rPr>
          <w:delText xml:space="preserve">We examined the subset of patients for whom INTOXICATE recommended ICU admission, comparing those for whom toxicology agreed with INTOXICATE and admitted the patient to the ICU (IRS(+)/ICU(+), </w:delText>
        </w:r>
        <w:r w:rsidRPr="005B2091" w:rsidDel="00D33985">
          <w:rPr>
            <w:i/>
            <w:lang w:val="en-US"/>
            <w:rPrChange w:id="360" w:author="Michael Chary" w:date="2024-06-21T06:34:00Z">
              <w:rPr>
                <w:i/>
              </w:rPr>
            </w:rPrChange>
          </w:rPr>
          <w:delText>n</w:delText>
        </w:r>
        <w:r w:rsidRPr="005B2091" w:rsidDel="00D33985">
          <w:rPr>
            <w:lang w:val="en-US"/>
            <w:rPrChange w:id="361" w:author="Michael Chary" w:date="2024-06-21T06:34:00Z">
              <w:rPr/>
            </w:rPrChange>
          </w:rPr>
          <w:delText xml:space="preserve"> = 10), and those for whom toxicology recommended a floor admission or discharge (IRS(+)/ICU(-), </w:delText>
        </w:r>
        <w:r w:rsidRPr="005B2091" w:rsidDel="00D33985">
          <w:rPr>
            <w:i/>
            <w:lang w:val="en-US"/>
            <w:rPrChange w:id="362" w:author="Michael Chary" w:date="2024-06-21T06:34:00Z">
              <w:rPr>
                <w:i/>
              </w:rPr>
            </w:rPrChange>
          </w:rPr>
          <w:delText>n</w:delText>
        </w:r>
        <w:r w:rsidRPr="005B2091" w:rsidDel="00D33985">
          <w:rPr>
            <w:lang w:val="en-US"/>
            <w:rPrChange w:id="363" w:author="Michael Chary" w:date="2024-06-21T06:34:00Z">
              <w:rPr/>
            </w:rPrChange>
          </w:rPr>
          <w:delText xml:space="preserve"> = 12). IRS was higher in the IRS(+)/ICU(-) group, but there was (IRS(+)/ICU(+) IRS = 22.4, 95% CI [16.6, 28.2]; IRS(+)/ICU(-) IRS = 14.9, 95% CI [10.6, 19.2], </w:delText>
        </w:r>
        <w:r w:rsidRPr="005B2091" w:rsidDel="00D33985">
          <w:rPr>
            <w:i/>
            <w:lang w:val="en-US"/>
            <w:rPrChange w:id="364" w:author="Michael Chary" w:date="2024-06-21T06:34:00Z">
              <w:rPr>
                <w:i/>
              </w:rPr>
            </w:rPrChange>
          </w:rPr>
          <w:delText xml:space="preserve">p </w:delText>
        </w:r>
        <w:r w:rsidRPr="005B2091" w:rsidDel="00D33985">
          <w:rPr>
            <w:lang w:val="en-US"/>
            <w:rPrChange w:id="365" w:author="Michael Chary" w:date="2024-06-21T06:34:00Z">
              <w:rPr/>
            </w:rPrChange>
          </w:rPr>
          <w:delText xml:space="preserve">= 0.03). Patients recommended for ICU by both IRS and toxicology had significantly higher heart rates than those recommended for ICU by IRS but not toxicology (IRS(+)/ICU(+) HR = 111 bpm, 95% CI [99, 124]; IRS(+)/ICU(-) HR = 76 bpm, 95% CI [64, 88], </w:delText>
        </w:r>
        <w:r w:rsidRPr="005B2091" w:rsidDel="00D33985">
          <w:rPr>
            <w:i/>
            <w:lang w:val="en-US"/>
            <w:rPrChange w:id="366" w:author="Michael Chary" w:date="2024-06-21T06:34:00Z">
              <w:rPr>
                <w:i/>
              </w:rPr>
            </w:rPrChange>
          </w:rPr>
          <w:delText xml:space="preserve">p </w:delText>
        </w:r>
        <w:r w:rsidRPr="005B2091" w:rsidDel="00D33985">
          <w:rPr>
            <w:lang w:val="en-US"/>
            <w:rPrChange w:id="367" w:author="Michael Chary" w:date="2024-06-21T06:34:00Z">
              <w:rPr/>
            </w:rPrChange>
          </w:rPr>
          <w:delText xml:space="preserve">&lt; 0.001). Only 1 of 12 patients in the IRS(+)/ICU(-) group was tachycardic at time of consulation, compared to 7/10 patients in the IRS(+)/ICU(+) group. Presence of one or more comorbidities (respiratory insufficiency, dysrhythmia, second reason for ICU admission) was associated with toxicology recommendation for ICU admission (IRS(+)/ICU(+) = 10/10, IRS(+)/ICU(-) = 7/12, Fisher exact test </w:delText>
        </w:r>
        <w:r w:rsidRPr="005B2091" w:rsidDel="00D33985">
          <w:rPr>
            <w:i/>
            <w:lang w:val="en-US"/>
            <w:rPrChange w:id="368" w:author="Michael Chary" w:date="2024-06-21T06:34:00Z">
              <w:rPr>
                <w:i/>
              </w:rPr>
            </w:rPrChange>
          </w:rPr>
          <w:delText xml:space="preserve">p </w:delText>
        </w:r>
        <w:r w:rsidRPr="005B2091" w:rsidDel="00D33985">
          <w:rPr>
            <w:lang w:val="en-US"/>
            <w:rPrChange w:id="369" w:author="Michael Chary" w:date="2024-06-21T06:34:00Z">
              <w:rPr/>
            </w:rPrChange>
          </w:rPr>
          <w:delText xml:space="preserve">= 0.04). GCS was lower in the IRS(+)/ICU(+) group (IRS(+)/ICU(+) GCS = 9.0, 95% CI [5.2, 12.8]; IRS(+)/ICU(-) GCS = 13.2, 95% CI [12.0, 14.3], </w:delText>
        </w:r>
        <w:r w:rsidRPr="005B2091" w:rsidDel="00D33985">
          <w:rPr>
            <w:i/>
            <w:lang w:val="en-US"/>
            <w:rPrChange w:id="370" w:author="Michael Chary" w:date="2024-06-21T06:34:00Z">
              <w:rPr>
                <w:i/>
              </w:rPr>
            </w:rPrChange>
          </w:rPr>
          <w:delText xml:space="preserve">p </w:delText>
        </w:r>
        <w:r w:rsidRPr="005B2091" w:rsidDel="00D33985">
          <w:rPr>
            <w:lang w:val="en-US"/>
            <w:rPrChange w:id="371" w:author="Michael Chary" w:date="2024-06-21T06:34:00Z">
              <w:rPr/>
            </w:rPrChange>
          </w:rPr>
          <w:delText>= 0.04). Age, SBP, and intoxication type were not signficiantly different between the two groups.</w:delText>
        </w:r>
      </w:del>
    </w:p>
    <w:p w14:paraId="0AE530C6" w14:textId="77777777" w:rsidR="00B00952" w:rsidRPr="005B2091" w:rsidRDefault="00000000" w:rsidP="00D33985">
      <w:pPr>
        <w:spacing w:before="240" w:line="360" w:lineRule="auto"/>
        <w:rPr>
          <w:b/>
          <w:lang w:val="en-US"/>
          <w:rPrChange w:id="372" w:author="Michael Chary" w:date="2024-06-21T06:34:00Z">
            <w:rPr>
              <w:b/>
            </w:rPr>
          </w:rPrChange>
        </w:rPr>
        <w:pPrChange w:id="373" w:author="Michael Chary" w:date="2024-06-24T13:31:00Z">
          <w:pPr>
            <w:spacing w:before="240" w:line="360" w:lineRule="auto"/>
            <w:ind w:firstLine="720"/>
          </w:pPr>
        </w:pPrChange>
      </w:pPr>
      <w:r w:rsidRPr="005B2091">
        <w:rPr>
          <w:rFonts w:ascii="Cardo" w:eastAsia="Cardo" w:hAnsi="Cardo" w:cs="Cardo"/>
          <w:lang w:val="en-US"/>
          <w:rPrChange w:id="374" w:author="Michael Chary" w:date="2024-06-21T06:34:00Z">
            <w:rPr>
              <w:rFonts w:ascii="Cardo" w:eastAsia="Cardo" w:hAnsi="Cardo" w:cs="Cardo"/>
            </w:rPr>
          </w:rPrChange>
        </w:rPr>
        <w:t xml:space="preserve">→ </w:t>
      </w:r>
      <w:r w:rsidRPr="005B2091">
        <w:rPr>
          <w:b/>
          <w:lang w:val="en-US"/>
          <w:rPrChange w:id="375" w:author="Michael Chary" w:date="2024-06-21T06:34:00Z">
            <w:rPr>
              <w:b/>
            </w:rPr>
          </w:rPrChange>
        </w:rPr>
        <w:t xml:space="preserve">some spots up here where I reported 95% CI because it seems like the expected thing to do but for which SD may be more informative, as it conveys spread (for example, it’s not much of a shocker that IRS+ICU+ patients have a higher IRS scores than IRS+ICU-, and what I’d rather convey is the degree of overlap between the two). I also don’t want to overwhelm with numbers. I will revisit this later. </w:t>
      </w:r>
      <w:commentRangeEnd w:id="341"/>
      <w:r w:rsidR="00D33985">
        <w:rPr>
          <w:rStyle w:val="CommentReference"/>
        </w:rPr>
        <w:commentReference w:id="341"/>
      </w:r>
    </w:p>
    <w:p w14:paraId="158CCA77" w14:textId="77777777" w:rsidR="00B00952" w:rsidRPr="005B2091" w:rsidRDefault="00000000">
      <w:pPr>
        <w:spacing w:before="240" w:line="360" w:lineRule="auto"/>
        <w:ind w:firstLine="720"/>
        <w:rPr>
          <w:b/>
          <w:lang w:val="en-US"/>
          <w:rPrChange w:id="376" w:author="Michael Chary" w:date="2024-06-21T06:34:00Z">
            <w:rPr>
              <w:b/>
            </w:rPr>
          </w:rPrChange>
        </w:rPr>
      </w:pPr>
      <w:commentRangeStart w:id="377"/>
      <w:r w:rsidRPr="005B2091">
        <w:rPr>
          <w:rFonts w:ascii="Cardo" w:eastAsia="Cardo" w:hAnsi="Cardo" w:cs="Cardo"/>
          <w:lang w:val="en-US"/>
          <w:rPrChange w:id="378" w:author="Michael Chary" w:date="2024-06-21T06:34:00Z">
            <w:rPr>
              <w:rFonts w:ascii="Cardo" w:eastAsia="Cardo" w:hAnsi="Cardo" w:cs="Cardo"/>
            </w:rPr>
          </w:rPrChange>
        </w:rPr>
        <w:lastRenderedPageBreak/>
        <w:t xml:space="preserve">→ </w:t>
      </w:r>
      <w:r w:rsidRPr="005B2091">
        <w:rPr>
          <w:b/>
          <w:lang w:val="en-US"/>
          <w:rPrChange w:id="379" w:author="Michael Chary" w:date="2024-06-21T06:34:00Z">
            <w:rPr>
              <w:b/>
            </w:rPr>
          </w:rPrChange>
        </w:rPr>
        <w:t>maybe to put in methods; t tests assuming unequal variances were used to compare continuous variables, Fisher exact tests were used to compare incidence of dichotomous variables.</w:t>
      </w:r>
      <w:commentRangeEnd w:id="377"/>
      <w:r w:rsidR="00D33985">
        <w:rPr>
          <w:rStyle w:val="CommentReference"/>
        </w:rPr>
        <w:commentReference w:id="377"/>
      </w:r>
    </w:p>
    <w:p w14:paraId="553FE2FD" w14:textId="77777777" w:rsidR="00B00952" w:rsidRPr="005B2091" w:rsidRDefault="00B00952">
      <w:pPr>
        <w:spacing w:before="240" w:line="360" w:lineRule="auto"/>
        <w:ind w:firstLine="720"/>
        <w:rPr>
          <w:b/>
          <w:lang w:val="en-US"/>
          <w:rPrChange w:id="380" w:author="Michael Chary" w:date="2024-06-21T06:34:00Z">
            <w:rPr>
              <w:b/>
            </w:rPr>
          </w:rPrChange>
        </w:rPr>
      </w:pPr>
    </w:p>
    <w:p w14:paraId="0EF3E0C0" w14:textId="77777777" w:rsidR="00B00952" w:rsidRPr="005B2091" w:rsidRDefault="00000000">
      <w:pPr>
        <w:spacing w:before="240" w:line="360" w:lineRule="auto"/>
        <w:jc w:val="center"/>
        <w:rPr>
          <w:b/>
          <w:lang w:val="en-US"/>
          <w:rPrChange w:id="381" w:author="Michael Chary" w:date="2024-06-21T06:34:00Z">
            <w:rPr>
              <w:b/>
            </w:rPr>
          </w:rPrChange>
        </w:rPr>
      </w:pPr>
      <w:r w:rsidRPr="005B2091">
        <w:rPr>
          <w:b/>
          <w:noProof/>
          <w:lang w:val="en-US"/>
          <w:rPrChange w:id="382" w:author="Michael Chary" w:date="2024-06-21T06:34:00Z">
            <w:rPr>
              <w:b/>
              <w:noProof/>
            </w:rPr>
          </w:rPrChange>
        </w:rPr>
        <w:drawing>
          <wp:inline distT="114300" distB="114300" distL="114300" distR="114300" wp14:anchorId="6F7DE4E2" wp14:editId="4BC2B407">
            <wp:extent cx="5399730" cy="26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9730" cy="2641600"/>
                    </a:xfrm>
                    <a:prstGeom prst="rect">
                      <a:avLst/>
                    </a:prstGeom>
                    <a:ln/>
                  </pic:spPr>
                </pic:pic>
              </a:graphicData>
            </a:graphic>
          </wp:inline>
        </w:drawing>
      </w:r>
    </w:p>
    <w:p w14:paraId="3D01DB40" w14:textId="77777777" w:rsidR="00B00952" w:rsidRPr="005B2091" w:rsidRDefault="00000000">
      <w:pPr>
        <w:spacing w:before="240" w:line="360" w:lineRule="auto"/>
        <w:jc w:val="center"/>
        <w:rPr>
          <w:i/>
          <w:sz w:val="20"/>
          <w:szCs w:val="20"/>
          <w:lang w:val="en-US"/>
          <w:rPrChange w:id="383" w:author="Michael Chary" w:date="2024-06-21T06:34:00Z">
            <w:rPr>
              <w:i/>
              <w:sz w:val="20"/>
              <w:szCs w:val="20"/>
            </w:rPr>
          </w:rPrChange>
        </w:rPr>
      </w:pPr>
      <w:r w:rsidRPr="005B2091">
        <w:rPr>
          <w:i/>
          <w:sz w:val="20"/>
          <w:szCs w:val="20"/>
          <w:lang w:val="en-US"/>
          <w:rPrChange w:id="384" w:author="Michael Chary" w:date="2024-06-21T06:34:00Z">
            <w:rPr>
              <w:i/>
              <w:sz w:val="20"/>
              <w:szCs w:val="20"/>
            </w:rPr>
          </w:rPrChange>
        </w:rPr>
        <w:t>Covariates contributing to IRS for all patients recommended for ICU treatment by a positive IRS score (&gt;6). Dichotomous variables are encoded as 1 = true, 0 = false.</w:t>
      </w:r>
    </w:p>
    <w:p w14:paraId="0B44F441" w14:textId="77777777" w:rsidR="00B00952" w:rsidRPr="005B2091" w:rsidRDefault="00B00952">
      <w:pPr>
        <w:spacing w:before="240" w:line="360" w:lineRule="auto"/>
        <w:rPr>
          <w:lang w:val="en-US"/>
          <w:rPrChange w:id="385" w:author="Michael Chary" w:date="2024-06-21T06:34:00Z">
            <w:rPr/>
          </w:rPrChange>
        </w:rPr>
      </w:pPr>
    </w:p>
    <w:p w14:paraId="6F5B1875" w14:textId="33810487" w:rsidR="00B00952" w:rsidRDefault="00000000">
      <w:pPr>
        <w:spacing w:before="240" w:line="360" w:lineRule="auto"/>
        <w:rPr>
          <w:ins w:id="386" w:author="Michael Chary" w:date="2024-06-24T13:56:00Z"/>
          <w:i/>
          <w:lang w:val="en-US"/>
        </w:rPr>
      </w:pPr>
      <w:r w:rsidRPr="005B2091">
        <w:rPr>
          <w:b/>
          <w:i/>
          <w:lang w:val="en-US"/>
          <w:rPrChange w:id="387" w:author="Michael Chary" w:date="2024-06-21T06:34:00Z">
            <w:rPr>
              <w:b/>
              <w:i/>
            </w:rPr>
          </w:rPrChange>
        </w:rPr>
        <w:t>Discussion:</w:t>
      </w:r>
      <w:r w:rsidRPr="005B2091">
        <w:rPr>
          <w:i/>
          <w:lang w:val="en-US"/>
          <w:rPrChange w:id="388" w:author="Michael Chary" w:date="2024-06-21T06:34:00Z">
            <w:rPr>
              <w:i/>
            </w:rPr>
          </w:rPrChange>
        </w:rPr>
        <w:t xml:space="preserve"> </w:t>
      </w:r>
      <w:del w:id="389" w:author="Michael Chary" w:date="2024-06-21T06:40:00Z">
        <w:r w:rsidRPr="005B2091" w:rsidDel="00F32A3A">
          <w:rPr>
            <w:i/>
            <w:lang w:val="en-US"/>
            <w:rPrChange w:id="390" w:author="Michael Chary" w:date="2024-06-21T06:34:00Z">
              <w:rPr>
                <w:i/>
              </w:rPr>
            </w:rPrChange>
          </w:rPr>
          <w:delText>This should include implications of the findings and their limitations, with reference to all other relevant studies and the possibilities these suggest for future research.</w:delText>
        </w:r>
      </w:del>
    </w:p>
    <w:p w14:paraId="1469BC79" w14:textId="554BDF24" w:rsidR="006C5E6E" w:rsidRDefault="004F40E0">
      <w:pPr>
        <w:spacing w:before="240" w:line="360" w:lineRule="auto"/>
        <w:rPr>
          <w:ins w:id="391" w:author="Michael Chary" w:date="2024-06-24T14:00:00Z"/>
          <w:lang w:val="en-US"/>
        </w:rPr>
      </w:pPr>
      <w:ins w:id="392" w:author="Michael Chary" w:date="2024-06-24T13:56:00Z">
        <w:r>
          <w:rPr>
            <w:iCs/>
            <w:lang w:val="en-US"/>
          </w:rPr>
          <w:t xml:space="preserve">The overall goal of this paper </w:t>
        </w:r>
      </w:ins>
      <w:ins w:id="393" w:author="Michael Chary" w:date="2024-06-24T13:57:00Z">
        <w:r w:rsidR="00DF18C8">
          <w:rPr>
            <w:lang w:val="en-US"/>
          </w:rPr>
          <w:t xml:space="preserve">was to externally validate INTOXICATE as a clinical decision tool in the initial evaluation of a poisoned patient. </w:t>
        </w:r>
        <w:r w:rsidR="00DF18C8">
          <w:rPr>
            <w:lang w:val="en-US"/>
          </w:rPr>
          <w:t>We found that INTOXICATE had no clinically significant agreement with th</w:t>
        </w:r>
      </w:ins>
      <w:ins w:id="394" w:author="Michael Chary" w:date="2024-06-24T13:58:00Z">
        <w:r w:rsidR="00DF18C8">
          <w:rPr>
            <w:lang w:val="en-US"/>
          </w:rPr>
          <w:t>e recommendations of bedside toxicologists.</w:t>
        </w:r>
      </w:ins>
    </w:p>
    <w:p w14:paraId="628D6580" w14:textId="4DF93B1E" w:rsidR="004F40E0" w:rsidDel="00DD6BA0" w:rsidRDefault="006C5E6E">
      <w:pPr>
        <w:spacing w:before="240" w:line="360" w:lineRule="auto"/>
        <w:rPr>
          <w:del w:id="395" w:author="Michael Chary" w:date="2024-06-24T13:58:00Z"/>
          <w:lang w:val="en-US"/>
        </w:rPr>
      </w:pPr>
      <w:ins w:id="396" w:author="Michael Chary" w:date="2024-06-24T14:00:00Z">
        <w:r>
          <w:rPr>
            <w:lang w:val="en-US"/>
          </w:rPr>
          <w:t xml:space="preserve">There are methodological differences between our study and the initial derivation study. The initial derivation study investigated </w:t>
        </w:r>
      </w:ins>
      <w:ins w:id="397" w:author="Michael Chary" w:date="2024-06-24T14:01:00Z">
        <w:r>
          <w:rPr>
            <w:lang w:val="en-US"/>
          </w:rPr>
          <w:t xml:space="preserve">suspected poisoned </w:t>
        </w:r>
      </w:ins>
      <w:ins w:id="398" w:author="Michael Chary" w:date="2024-06-24T14:00:00Z">
        <w:r>
          <w:rPr>
            <w:lang w:val="en-US"/>
          </w:rPr>
          <w:t>p</w:t>
        </w:r>
      </w:ins>
      <w:ins w:id="399" w:author="Michael Chary" w:date="2024-06-24T14:01:00Z">
        <w:r>
          <w:rPr>
            <w:lang w:val="en-US"/>
          </w:rPr>
          <w:t xml:space="preserve">atients admitted to the ICU. Our study population was suspected poisoned patients who presented to the ED. </w:t>
        </w:r>
      </w:ins>
      <w:ins w:id="400" w:author="Michael Chary" w:date="2024-06-24T14:06:00Z">
        <w:r w:rsidR="00694F95">
          <w:rPr>
            <w:lang w:val="en-US"/>
          </w:rPr>
          <w:t xml:space="preserve">We chose this population </w:t>
        </w:r>
      </w:ins>
      <w:ins w:id="401" w:author="Michael Chary" w:date="2024-06-24T14:08:00Z">
        <w:r w:rsidR="00694F95">
          <w:rPr>
            <w:lang w:val="en-US"/>
          </w:rPr>
          <w:t>becaus</w:t>
        </w:r>
      </w:ins>
      <w:ins w:id="402" w:author="Michael Chary" w:date="2024-06-24T14:09:00Z">
        <w:r w:rsidR="00694F95">
          <w:rPr>
            <w:lang w:val="en-US"/>
          </w:rPr>
          <w:t>e it</w:t>
        </w:r>
      </w:ins>
      <w:ins w:id="403" w:author="Michael Chary" w:date="2024-06-24T14:06:00Z">
        <w:r w:rsidR="00694F95">
          <w:rPr>
            <w:lang w:val="en-US"/>
          </w:rPr>
          <w:t xml:space="preserve"> represent</w:t>
        </w:r>
      </w:ins>
      <w:ins w:id="404" w:author="Michael Chary" w:date="2024-06-24T14:09:00Z">
        <w:r w:rsidR="00694F95">
          <w:rPr>
            <w:lang w:val="en-US"/>
          </w:rPr>
          <w:t>s</w:t>
        </w:r>
      </w:ins>
      <w:ins w:id="405" w:author="Michael Chary" w:date="2024-06-24T14:06:00Z">
        <w:r w:rsidR="00694F95">
          <w:rPr>
            <w:lang w:val="en-US"/>
          </w:rPr>
          <w:t xml:space="preserve"> the population </w:t>
        </w:r>
      </w:ins>
      <w:ins w:id="406" w:author="Michael Chary" w:date="2024-06-24T14:07:00Z">
        <w:r w:rsidR="00694F95">
          <w:rPr>
            <w:lang w:val="en-US"/>
          </w:rPr>
          <w:t>for</w:t>
        </w:r>
      </w:ins>
      <w:ins w:id="407" w:author="Michael Chary" w:date="2024-06-24T14:06:00Z">
        <w:r w:rsidR="00694F95">
          <w:rPr>
            <w:lang w:val="en-US"/>
          </w:rPr>
          <w:t xml:space="preserve"> </w:t>
        </w:r>
      </w:ins>
      <w:ins w:id="408" w:author="Michael Chary" w:date="2024-06-24T14:09:00Z">
        <w:r w:rsidR="00694F95">
          <w:rPr>
            <w:lang w:val="en-US"/>
          </w:rPr>
          <w:t>whom the rule is most likely to be used.</w:t>
        </w:r>
      </w:ins>
      <w:ins w:id="409" w:author="Michael Chary" w:date="2024-06-24T14:07:00Z">
        <w:r w:rsidR="00694F95">
          <w:rPr>
            <w:lang w:val="en-US"/>
          </w:rPr>
          <w:t xml:space="preserve"> </w:t>
        </w:r>
      </w:ins>
    </w:p>
    <w:p w14:paraId="12C13048" w14:textId="77777777" w:rsidR="00DD6BA0" w:rsidRPr="004605B2" w:rsidRDefault="00DD6BA0">
      <w:pPr>
        <w:spacing w:before="240" w:line="360" w:lineRule="auto"/>
        <w:rPr>
          <w:ins w:id="410" w:author="Michael Chary" w:date="2024-06-24T14:00:00Z"/>
          <w:lang w:val="en-US"/>
          <w:rPrChange w:id="411" w:author="Michael Chary" w:date="2024-06-24T13:58:00Z">
            <w:rPr>
              <w:ins w:id="412" w:author="Michael Chary" w:date="2024-06-24T14:00:00Z"/>
              <w:i/>
            </w:rPr>
          </w:rPrChange>
        </w:rPr>
      </w:pPr>
    </w:p>
    <w:p w14:paraId="14C63F36" w14:textId="0D580E5E" w:rsidR="00B00952" w:rsidRPr="005B2091" w:rsidRDefault="00000000">
      <w:pPr>
        <w:spacing w:before="240" w:line="360" w:lineRule="auto"/>
        <w:rPr>
          <w:lang w:val="en-US"/>
          <w:rPrChange w:id="413" w:author="Michael Chary" w:date="2024-06-21T06:34:00Z">
            <w:rPr/>
          </w:rPrChange>
        </w:rPr>
      </w:pPr>
      <w:del w:id="414" w:author="Michael Chary" w:date="2024-06-21T06:40:00Z">
        <w:r w:rsidRPr="005B2091" w:rsidDel="00F32A3A">
          <w:rPr>
            <w:lang w:val="en-US"/>
            <w:rPrChange w:id="415" w:author="Michael Chary" w:date="2024-06-21T06:34:00Z">
              <w:rPr/>
            </w:rPrChange>
          </w:rPr>
          <w:tab/>
        </w:r>
      </w:del>
      <w:r w:rsidRPr="005B2091">
        <w:rPr>
          <w:lang w:val="en-US"/>
          <w:rPrChange w:id="416" w:author="Michael Chary" w:date="2024-06-21T06:34:00Z">
            <w:rPr/>
          </w:rPrChange>
        </w:rPr>
        <w:t xml:space="preserve">If applied </w:t>
      </w:r>
      <w:ins w:id="417" w:author="Michael Chary" w:date="2024-06-24T13:59:00Z">
        <w:r w:rsidR="00DD6BA0">
          <w:rPr>
            <w:lang w:val="en-US"/>
          </w:rPr>
          <w:t xml:space="preserve">only </w:t>
        </w:r>
      </w:ins>
      <w:r w:rsidRPr="005B2091">
        <w:rPr>
          <w:lang w:val="en-US"/>
          <w:rPrChange w:id="418" w:author="Michael Chary" w:date="2024-06-21T06:34:00Z">
            <w:rPr/>
          </w:rPrChange>
        </w:rPr>
        <w:t>to patients for whom toxicology recommended ICU admission, INTOXICATE would have reduced ICU admissions by 33% (7/21), consistent with the</w:t>
      </w:r>
      <w:ins w:id="419" w:author="Michael Chary" w:date="2024-06-24T13:58:00Z">
        <w:r w:rsidR="004605B2">
          <w:rPr>
            <w:lang w:val="en-US"/>
          </w:rPr>
          <w:t xml:space="preserve"> </w:t>
        </w:r>
        <w:r w:rsidR="004605B2">
          <w:rPr>
            <w:lang w:val="en-US"/>
          </w:rPr>
          <w:lastRenderedPageBreak/>
          <w:t xml:space="preserve">initial derivation study. </w:t>
        </w:r>
      </w:ins>
      <w:del w:id="420" w:author="Michael Chary" w:date="2024-06-24T13:58:00Z">
        <w:r w:rsidRPr="005B2091" w:rsidDel="004605B2">
          <w:rPr>
            <w:lang w:val="en-US"/>
            <w:rPrChange w:id="421" w:author="Michael Chary" w:date="2024-06-21T06:34:00Z">
              <w:rPr/>
            </w:rPrChange>
          </w:rPr>
          <w:delText xml:space="preserve"> findings of Brandenburg et. al.. </w:delText>
        </w:r>
      </w:del>
      <w:del w:id="422" w:author="Michael Chary" w:date="2024-06-24T13:59:00Z">
        <w:r w:rsidRPr="005B2091" w:rsidDel="004605B2">
          <w:rPr>
            <w:lang w:val="en-US"/>
            <w:rPrChange w:id="423" w:author="Michael Chary" w:date="2024-06-21T06:34:00Z">
              <w:rPr/>
            </w:rPrChange>
          </w:rPr>
          <w:delText>We found that in a cohort of ED patients, h</w:delText>
        </w:r>
      </w:del>
      <w:ins w:id="424" w:author="Michael Chary" w:date="2024-06-24T13:59:00Z">
        <w:r w:rsidR="004605B2">
          <w:rPr>
            <w:lang w:val="en-US"/>
          </w:rPr>
          <w:t>H</w:t>
        </w:r>
      </w:ins>
      <w:r w:rsidRPr="005B2091">
        <w:rPr>
          <w:lang w:val="en-US"/>
          <w:rPrChange w:id="425" w:author="Michael Chary" w:date="2024-06-21T06:34:00Z">
            <w:rPr/>
          </w:rPrChange>
        </w:rPr>
        <w:t>owever, INTOXICATE</w:t>
      </w:r>
      <w:del w:id="426" w:author="Michael Chary" w:date="2024-06-24T13:59:00Z">
        <w:r w:rsidRPr="005B2091" w:rsidDel="004605B2">
          <w:rPr>
            <w:lang w:val="en-US"/>
            <w:rPrChange w:id="427" w:author="Michael Chary" w:date="2024-06-21T06:34:00Z">
              <w:rPr/>
            </w:rPrChange>
          </w:rPr>
          <w:delText xml:space="preserve"> also</w:delText>
        </w:r>
      </w:del>
      <w:r w:rsidRPr="005B2091">
        <w:rPr>
          <w:lang w:val="en-US"/>
          <w:rPrChange w:id="428" w:author="Michael Chary" w:date="2024-06-21T06:34:00Z">
            <w:rPr/>
          </w:rPrChange>
        </w:rPr>
        <w:t xml:space="preserve"> recommended ICU admission for 49 of 60 patients for whom toxicology recommended a </w:t>
      </w:r>
      <w:del w:id="429" w:author="Michael Chary" w:date="2024-06-24T14:10:00Z">
        <w:r w:rsidRPr="005B2091" w:rsidDel="00633201">
          <w:rPr>
            <w:lang w:val="en-US"/>
            <w:rPrChange w:id="430" w:author="Michael Chary" w:date="2024-06-21T06:34:00Z">
              <w:rPr/>
            </w:rPrChange>
          </w:rPr>
          <w:delText xml:space="preserve">GMF </w:delText>
        </w:r>
      </w:del>
      <w:ins w:id="431" w:author="Michael Chary" w:date="2024-06-24T14:10:00Z">
        <w:r w:rsidR="00633201">
          <w:rPr>
            <w:lang w:val="en-US"/>
          </w:rPr>
          <w:t xml:space="preserve">admission to a general medical floor, </w:t>
        </w:r>
      </w:ins>
      <w:del w:id="432" w:author="Michael Chary" w:date="2024-06-24T14:10:00Z">
        <w:r w:rsidRPr="005B2091" w:rsidDel="00633201">
          <w:rPr>
            <w:lang w:val="en-US"/>
            <w:rPrChange w:id="433" w:author="Michael Chary" w:date="2024-06-21T06:34:00Z">
              <w:rPr/>
            </w:rPrChange>
          </w:rPr>
          <w:delText xml:space="preserve">or </w:delText>
        </w:r>
      </w:del>
      <w:r w:rsidRPr="005B2091">
        <w:rPr>
          <w:lang w:val="en-US"/>
          <w:rPrChange w:id="434" w:author="Michael Chary" w:date="2024-06-21T06:34:00Z">
            <w:rPr/>
          </w:rPrChange>
        </w:rPr>
        <w:t>discharge</w:t>
      </w:r>
      <w:ins w:id="435" w:author="Michael Chary" w:date="2024-06-24T14:10:00Z">
        <w:r w:rsidR="00633201">
          <w:rPr>
            <w:lang w:val="en-US"/>
          </w:rPr>
          <w:t>, or transfer to Psychiatry directly from the Emergency Department</w:t>
        </w:r>
      </w:ins>
      <w:r w:rsidRPr="005B2091">
        <w:rPr>
          <w:lang w:val="en-US"/>
          <w:rPrChange w:id="436" w:author="Michael Chary" w:date="2024-06-21T06:34:00Z">
            <w:rPr/>
          </w:rPrChange>
        </w:rPr>
        <w:t xml:space="preserve">. This would have </w:t>
      </w:r>
      <w:r w:rsidRPr="005B2091">
        <w:rPr>
          <w:i/>
          <w:lang w:val="en-US"/>
          <w:rPrChange w:id="437" w:author="Michael Chary" w:date="2024-06-21T06:34:00Z">
            <w:rPr>
              <w:i/>
            </w:rPr>
          </w:rPrChange>
        </w:rPr>
        <w:t>increased</w:t>
      </w:r>
      <w:r w:rsidRPr="005B2091">
        <w:rPr>
          <w:lang w:val="en-US"/>
          <w:rPrChange w:id="438" w:author="Michael Chary" w:date="2024-06-21T06:34:00Z">
            <w:rPr/>
          </w:rPrChange>
        </w:rPr>
        <w:t xml:space="preserve"> ICU utilization by around 200% (from 21 to 44). </w:t>
      </w:r>
      <w:del w:id="439" w:author="Michael Chary" w:date="2024-06-24T14:10:00Z">
        <w:r w:rsidRPr="005B2091" w:rsidDel="00633201">
          <w:rPr>
            <w:lang w:val="en-US"/>
            <w:rPrChange w:id="440" w:author="Michael Chary" w:date="2024-06-21T06:34:00Z">
              <w:rPr/>
            </w:rPrChange>
          </w:rPr>
          <w:delText>While we expect that the diligent practitioner would not employ INTOXICATE for all patients, instead reserving INTOXICATE as a rule-out tool for patients who would otherwise have been admitted to the ICU, our findings demonstrate a concerningly low threshold for over-utilization that would negate the beneficial effects of INTOXICATE.</w:delText>
        </w:r>
      </w:del>
    </w:p>
    <w:p w14:paraId="47AA2F8A" w14:textId="75A49EB5" w:rsidR="00633201" w:rsidRDefault="00000000">
      <w:pPr>
        <w:spacing w:before="240" w:line="360" w:lineRule="auto"/>
        <w:rPr>
          <w:ins w:id="441" w:author="Michael Chary" w:date="2024-06-24T14:16:00Z"/>
          <w:lang w:val="en-US"/>
        </w:rPr>
      </w:pPr>
      <w:del w:id="442" w:author="Michael Chary" w:date="2024-06-24T14:11:00Z">
        <w:r w:rsidRPr="005B2091" w:rsidDel="00633201">
          <w:rPr>
            <w:lang w:val="en-US"/>
            <w:rPrChange w:id="443" w:author="Michael Chary" w:date="2024-06-21T06:34:00Z">
              <w:rPr/>
            </w:rPrChange>
          </w:rPr>
          <w:tab/>
          <w:delText>Our analysis</w:delText>
        </w:r>
      </w:del>
      <w:ins w:id="444" w:author="Michael Chary" w:date="2024-06-24T14:11:00Z">
        <w:r w:rsidR="00633201">
          <w:rPr>
            <w:lang w:val="en-US"/>
          </w:rPr>
          <w:t>We</w:t>
        </w:r>
      </w:ins>
      <w:r w:rsidRPr="005B2091">
        <w:rPr>
          <w:lang w:val="en-US"/>
          <w:rPrChange w:id="445" w:author="Michael Chary" w:date="2024-06-21T06:34:00Z">
            <w:rPr/>
          </w:rPrChange>
        </w:rPr>
        <w:t xml:space="preserve"> found </w:t>
      </w:r>
      <w:del w:id="446" w:author="Michael Chary" w:date="2024-06-24T14:11:00Z">
        <w:r w:rsidRPr="005B2091" w:rsidDel="00633201">
          <w:rPr>
            <w:lang w:val="en-US"/>
            <w:rPrChange w:id="447" w:author="Michael Chary" w:date="2024-06-21T06:34:00Z">
              <w:rPr/>
            </w:rPrChange>
          </w:rPr>
          <w:delText>a</w:delText>
        </w:r>
      </w:del>
      <w:r w:rsidRPr="005B2091">
        <w:rPr>
          <w:lang w:val="en-US"/>
          <w:rPrChange w:id="448" w:author="Michael Chary" w:date="2024-06-21T06:34:00Z">
            <w:rPr/>
          </w:rPrChange>
        </w:rPr>
        <w:t xml:space="preserve"> no more than chance agreement between INTOXICATE and the toxicologist at bedside, suggesting that the two approaches </w:t>
      </w:r>
      <w:del w:id="449" w:author="Michael Chary" w:date="2024-06-24T14:13:00Z">
        <w:r w:rsidRPr="005B2091" w:rsidDel="00633201">
          <w:rPr>
            <w:lang w:val="en-US"/>
            <w:rPrChange w:id="450" w:author="Michael Chary" w:date="2024-06-21T06:34:00Z">
              <w:rPr/>
            </w:rPrChange>
          </w:rPr>
          <w:delText>use different criteria for ICU admission</w:delText>
        </w:r>
      </w:del>
      <w:ins w:id="451" w:author="Michael Chary" w:date="2024-06-24T14:13:00Z">
        <w:r w:rsidR="00633201">
          <w:rPr>
            <w:lang w:val="en-US"/>
          </w:rPr>
          <w:t xml:space="preserve">ratiocinate </w:t>
        </w:r>
      </w:ins>
      <w:ins w:id="452" w:author="Michael Chary" w:date="2024-06-24T14:11:00Z">
        <w:r w:rsidR="00633201">
          <w:rPr>
            <w:lang w:val="en-US"/>
          </w:rPr>
          <w:t>differently</w:t>
        </w:r>
      </w:ins>
      <w:r w:rsidRPr="005B2091">
        <w:rPr>
          <w:lang w:val="en-US"/>
          <w:rPrChange w:id="453" w:author="Michael Chary" w:date="2024-06-21T06:34:00Z">
            <w:rPr/>
          </w:rPrChange>
        </w:rPr>
        <w:t xml:space="preserve">. </w:t>
      </w:r>
      <w:ins w:id="454" w:author="Michael Chary" w:date="2024-06-24T14:12:00Z">
        <w:r w:rsidR="00633201">
          <w:rPr>
            <w:lang w:val="en-US"/>
          </w:rPr>
          <w:t xml:space="preserve">The bedside toxicologist </w:t>
        </w:r>
      </w:ins>
      <w:del w:id="455" w:author="Michael Chary" w:date="2024-06-24T14:12:00Z">
        <w:r w:rsidRPr="005B2091" w:rsidDel="00633201">
          <w:rPr>
            <w:lang w:val="en-US"/>
            <w:rPrChange w:id="456" w:author="Michael Chary" w:date="2024-06-21T06:34:00Z">
              <w:rPr/>
            </w:rPrChange>
          </w:rPr>
          <w:delText xml:space="preserve">These criteria </w:delText>
        </w:r>
      </w:del>
      <w:r w:rsidRPr="005B2091">
        <w:rPr>
          <w:lang w:val="en-US"/>
          <w:rPrChange w:id="457" w:author="Michael Chary" w:date="2024-06-21T06:34:00Z">
            <w:rPr/>
          </w:rPrChange>
        </w:rPr>
        <w:t>may</w:t>
      </w:r>
      <w:ins w:id="458" w:author="Michael Chary" w:date="2024-06-24T14:12:00Z">
        <w:r w:rsidR="00633201">
          <w:rPr>
            <w:lang w:val="en-US"/>
          </w:rPr>
          <w:t xml:space="preserve"> consider features</w:t>
        </w:r>
      </w:ins>
      <w:ins w:id="459" w:author="Michael Chary" w:date="2024-06-24T14:13:00Z">
        <w:r w:rsidR="00633201">
          <w:rPr>
            <w:lang w:val="en-US"/>
          </w:rPr>
          <w:t xml:space="preserve"> </w:t>
        </w:r>
      </w:ins>
      <w:del w:id="460" w:author="Michael Chary" w:date="2024-06-24T14:13:00Z">
        <w:r w:rsidRPr="005B2091" w:rsidDel="00633201">
          <w:rPr>
            <w:lang w:val="en-US"/>
            <w:rPrChange w:id="461" w:author="Michael Chary" w:date="2024-06-21T06:34:00Z">
              <w:rPr/>
            </w:rPrChange>
          </w:rPr>
          <w:delText xml:space="preserve"> include components of the patient’s history and physical exam excluded from the </w:delText>
        </w:r>
      </w:del>
      <w:r w:rsidRPr="005B2091">
        <w:rPr>
          <w:lang w:val="en-US"/>
          <w:rPrChange w:id="462" w:author="Michael Chary" w:date="2024-06-21T06:34:00Z">
            <w:rPr/>
          </w:rPrChange>
        </w:rPr>
        <w:t>INTOXICATE</w:t>
      </w:r>
      <w:ins w:id="463" w:author="Michael Chary" w:date="2024-06-24T14:13:00Z">
        <w:r w:rsidR="00633201">
          <w:rPr>
            <w:lang w:val="en-US"/>
          </w:rPr>
          <w:t xml:space="preserve"> does not</w:t>
        </w:r>
      </w:ins>
      <w:del w:id="464" w:author="Michael Chary" w:date="2024-06-24T14:13:00Z">
        <w:r w:rsidRPr="005B2091" w:rsidDel="00633201">
          <w:rPr>
            <w:lang w:val="en-US"/>
            <w:rPrChange w:id="465" w:author="Michael Chary" w:date="2024-06-21T06:34:00Z">
              <w:rPr/>
            </w:rPrChange>
          </w:rPr>
          <w:delText xml:space="preserve"> model</w:delText>
        </w:r>
      </w:del>
      <w:r w:rsidRPr="005B2091">
        <w:rPr>
          <w:lang w:val="en-US"/>
          <w:rPrChange w:id="466" w:author="Michael Chary" w:date="2024-06-21T06:34:00Z">
            <w:rPr/>
          </w:rPrChange>
        </w:rPr>
        <w:t xml:space="preserve">, such as </w:t>
      </w:r>
      <w:ins w:id="467" w:author="Michael Chary" w:date="2024-06-24T14:12:00Z">
        <w:r w:rsidR="00633201">
          <w:rPr>
            <w:lang w:val="en-US"/>
          </w:rPr>
          <w:t xml:space="preserve">clonus, abnormal EKG intervals, </w:t>
        </w:r>
      </w:ins>
      <w:ins w:id="468" w:author="Michael Chary" w:date="2024-06-24T14:13:00Z">
        <w:r w:rsidR="00633201">
          <w:rPr>
            <w:lang w:val="en-US"/>
          </w:rPr>
          <w:t xml:space="preserve">progressive limb swelling, </w:t>
        </w:r>
      </w:ins>
      <w:ins w:id="469" w:author="Michael Chary" w:date="2024-06-24T14:17:00Z">
        <w:r w:rsidR="00297977">
          <w:rPr>
            <w:lang w:val="en-US"/>
          </w:rPr>
          <w:t xml:space="preserve">in ability to tolerate food or liquid by mouth, </w:t>
        </w:r>
      </w:ins>
      <w:ins w:id="470" w:author="Michael Chary" w:date="2024-06-24T14:12:00Z">
        <w:r w:rsidR="00633201">
          <w:rPr>
            <w:lang w:val="en-US"/>
          </w:rPr>
          <w:t>or acidemia.</w:t>
        </w:r>
      </w:ins>
      <w:del w:id="471" w:author="Michael Chary" w:date="2024-06-24T14:13:00Z">
        <w:r w:rsidRPr="005B2091" w:rsidDel="00633201">
          <w:rPr>
            <w:lang w:val="en-US"/>
            <w:rPrChange w:id="472" w:author="Michael Chary" w:date="2024-06-21T06:34:00Z">
              <w:rPr/>
            </w:rPrChange>
          </w:rPr>
          <w:delText xml:space="preserve">presence of an intoxicant with known delayed adverse effects, laboratory findings, or concerning trends during the ED observation period. </w:delText>
        </w:r>
      </w:del>
      <w:del w:id="473" w:author="Michael Chary" w:date="2024-06-24T14:11:00Z">
        <w:r w:rsidRPr="005B2091" w:rsidDel="00633201">
          <w:rPr>
            <w:lang w:val="en-US"/>
            <w:rPrChange w:id="474" w:author="Michael Chary" w:date="2024-06-21T06:34:00Z">
              <w:rPr/>
            </w:rPrChange>
          </w:rPr>
          <w:delText>Additionally, t</w:delText>
        </w:r>
      </w:del>
      <w:del w:id="475" w:author="Michael Chary" w:date="2024-06-24T14:13:00Z">
        <w:r w:rsidRPr="005B2091" w:rsidDel="00633201">
          <w:rPr>
            <w:lang w:val="en-US"/>
            <w:rPrChange w:id="476" w:author="Michael Chary" w:date="2024-06-21T06:34:00Z">
              <w:rPr/>
            </w:rPrChange>
          </w:rPr>
          <w:delText xml:space="preserve">hese differences can reflect </w:delText>
        </w:r>
      </w:del>
      <w:del w:id="477" w:author="Michael Chary" w:date="2024-06-24T14:14:00Z">
        <w:r w:rsidRPr="005B2091" w:rsidDel="00633201">
          <w:rPr>
            <w:lang w:val="en-US"/>
            <w:rPrChange w:id="478" w:author="Michael Chary" w:date="2024-06-21T06:34:00Z">
              <w:rPr/>
            </w:rPrChange>
          </w:rPr>
          <w:delText>geographic variation in the type of poisoning, and variation</w:delText>
        </w:r>
      </w:del>
      <w:r w:rsidRPr="005B2091">
        <w:rPr>
          <w:lang w:val="en-US"/>
          <w:rPrChange w:id="479" w:author="Michael Chary" w:date="2024-06-21T06:34:00Z">
            <w:rPr/>
          </w:rPrChange>
        </w:rPr>
        <w:t xml:space="preserve"> </w:t>
      </w:r>
    </w:p>
    <w:p w14:paraId="1473B417" w14:textId="46C72A41" w:rsidR="00B00952" w:rsidRPr="005B2091" w:rsidDel="00633201" w:rsidRDefault="00633201">
      <w:pPr>
        <w:spacing w:before="240" w:line="360" w:lineRule="auto"/>
        <w:rPr>
          <w:del w:id="480" w:author="Michael Chary" w:date="2024-06-24T14:15:00Z"/>
          <w:lang w:val="en-US"/>
          <w:rPrChange w:id="481" w:author="Michael Chary" w:date="2024-06-21T06:34:00Z">
            <w:rPr>
              <w:del w:id="482" w:author="Michael Chary" w:date="2024-06-24T14:15:00Z"/>
            </w:rPr>
          </w:rPrChange>
        </w:rPr>
      </w:pPr>
      <w:ins w:id="483" w:author="Michael Chary" w:date="2024-06-24T14:14:00Z">
        <w:r>
          <w:rPr>
            <w:lang w:val="en-US"/>
          </w:rPr>
          <w:t xml:space="preserve">Variation </w:t>
        </w:r>
      </w:ins>
      <w:r w:rsidR="00000000" w:rsidRPr="005B2091">
        <w:rPr>
          <w:lang w:val="en-US"/>
          <w:rPrChange w:id="484" w:author="Michael Chary" w:date="2024-06-21T06:34:00Z">
            <w:rPr/>
          </w:rPrChange>
        </w:rPr>
        <w:t>in</w:t>
      </w:r>
      <w:del w:id="485" w:author="Michael Chary" w:date="2024-06-24T14:14:00Z">
        <w:r w:rsidR="00000000" w:rsidRPr="005B2091" w:rsidDel="00633201">
          <w:rPr>
            <w:lang w:val="en-US"/>
            <w:rPrChange w:id="486" w:author="Michael Chary" w:date="2024-06-21T06:34:00Z">
              <w:rPr/>
            </w:rPrChange>
          </w:rPr>
          <w:delText xml:space="preserve"> care</w:delText>
        </w:r>
      </w:del>
      <w:r w:rsidR="00000000" w:rsidRPr="005B2091">
        <w:rPr>
          <w:lang w:val="en-US"/>
          <w:rPrChange w:id="487" w:author="Michael Chary" w:date="2024-06-21T06:34:00Z">
            <w:rPr/>
          </w:rPrChange>
        </w:rPr>
        <w:t xml:space="preserve"> practices across health care systems</w:t>
      </w:r>
      <w:ins w:id="488" w:author="Michael Chary" w:date="2024-06-24T14:14:00Z">
        <w:r>
          <w:rPr>
            <w:lang w:val="en-US"/>
          </w:rPr>
          <w:t xml:space="preserve"> may contribute to the discordance. </w:t>
        </w:r>
      </w:ins>
      <w:ins w:id="489" w:author="Michael Chary" w:date="2024-06-24T14:16:00Z">
        <w:r>
          <w:rPr>
            <w:lang w:val="en-US"/>
          </w:rPr>
          <w:t>A</w:t>
        </w:r>
      </w:ins>
      <w:ins w:id="490" w:author="Michael Chary" w:date="2024-06-24T14:14:00Z">
        <w:r>
          <w:rPr>
            <w:lang w:val="en-US"/>
          </w:rPr>
          <w:t xml:space="preserve">t </w:t>
        </w:r>
      </w:ins>
      <w:ins w:id="491" w:author="Michael Chary" w:date="2024-06-24T14:15:00Z">
        <w:r>
          <w:rPr>
            <w:lang w:val="en-US"/>
          </w:rPr>
          <w:t>the authors</w:t>
        </w:r>
      </w:ins>
      <w:ins w:id="492" w:author="Michael Chary" w:date="2024-06-24T14:16:00Z">
        <w:r>
          <w:rPr>
            <w:lang w:val="en-US"/>
          </w:rPr>
          <w:t>’</w:t>
        </w:r>
      </w:ins>
      <w:ins w:id="493" w:author="Michael Chary" w:date="2024-06-24T14:15:00Z">
        <w:r>
          <w:rPr>
            <w:lang w:val="en-US"/>
          </w:rPr>
          <w:t xml:space="preserve"> institution</w:t>
        </w:r>
      </w:ins>
      <w:ins w:id="494" w:author="Michael Chary" w:date="2024-06-24T14:16:00Z">
        <w:r>
          <w:rPr>
            <w:lang w:val="en-US"/>
          </w:rPr>
          <w:t>,</w:t>
        </w:r>
      </w:ins>
      <w:ins w:id="495" w:author="Michael Chary" w:date="2024-06-24T14:15:00Z">
        <w:r>
          <w:rPr>
            <w:lang w:val="en-US"/>
          </w:rPr>
          <w:t xml:space="preserve"> all patients receiving an N-acetylcysteine infusion or hyperbaric treatment are admitted to the ICU.</w:t>
        </w:r>
      </w:ins>
      <w:del w:id="496" w:author="Michael Chary" w:date="2024-06-24T14:14:00Z">
        <w:r w:rsidR="00000000" w:rsidRPr="005B2091" w:rsidDel="00633201">
          <w:rPr>
            <w:lang w:val="en-US"/>
            <w:rPrChange w:id="497" w:author="Michael Chary" w:date="2024-06-21T06:34:00Z">
              <w:rPr/>
            </w:rPrChange>
          </w:rPr>
          <w:delText>,</w:delText>
        </w:r>
      </w:del>
      <w:r w:rsidR="00000000" w:rsidRPr="005B2091">
        <w:rPr>
          <w:lang w:val="en-US"/>
          <w:rPrChange w:id="498" w:author="Michael Chary" w:date="2024-06-21T06:34:00Z">
            <w:rPr/>
          </w:rPrChange>
        </w:rPr>
        <w:t xml:space="preserve"> </w:t>
      </w:r>
      <w:ins w:id="499" w:author="Michael Chary" w:date="2024-06-24T14:19:00Z">
        <w:r w:rsidR="00097872">
          <w:rPr>
            <w:lang w:val="en-US"/>
          </w:rPr>
          <w:t xml:space="preserve">The agreement between INTOXICATE and the initial </w:t>
        </w:r>
      </w:ins>
      <w:ins w:id="500" w:author="Michael Chary" w:date="2024-06-24T14:20:00Z">
        <w:r w:rsidR="00097872">
          <w:rPr>
            <w:lang w:val="en-US"/>
          </w:rPr>
          <w:t>disposition</w:t>
        </w:r>
      </w:ins>
      <w:ins w:id="501" w:author="Michael Chary" w:date="2024-06-24T14:19:00Z">
        <w:r w:rsidR="00097872">
          <w:rPr>
            <w:lang w:val="en-US"/>
          </w:rPr>
          <w:t xml:space="preserve"> may change in health care systems that use a Poison Center-based Toxicology consultation, rather than a bedside one.</w:t>
        </w:r>
      </w:ins>
      <w:ins w:id="502" w:author="Michael Chary" w:date="2024-06-24T14:22:00Z">
        <w:r w:rsidR="00BF24C3">
          <w:rPr>
            <w:lang w:val="en-US"/>
          </w:rPr>
          <w:t xml:space="preserve"> The degree of evaluation and treat</w:t>
        </w:r>
      </w:ins>
      <w:ins w:id="503" w:author="Michael Chary" w:date="2024-06-24T14:23:00Z">
        <w:r w:rsidR="00BF24C3">
          <w:rPr>
            <w:lang w:val="en-US"/>
          </w:rPr>
          <w:t>ment done in the Emergency Department may vary across healthcare systems.</w:t>
        </w:r>
      </w:ins>
      <w:del w:id="504" w:author="Michael Chary" w:date="2024-06-24T14:14:00Z">
        <w:r w:rsidR="00000000" w:rsidRPr="005B2091" w:rsidDel="00633201">
          <w:rPr>
            <w:lang w:val="en-US"/>
            <w:rPrChange w:id="505" w:author="Michael Chary" w:date="2024-06-21T06:34:00Z">
              <w:rPr/>
            </w:rPrChange>
          </w:rPr>
          <w:delText>such as</w:delText>
        </w:r>
      </w:del>
      <w:del w:id="506" w:author="Michael Chary" w:date="2024-06-24T14:15:00Z">
        <w:r w:rsidR="00000000" w:rsidRPr="005B2091" w:rsidDel="00633201">
          <w:rPr>
            <w:lang w:val="en-US"/>
            <w:rPrChange w:id="507" w:author="Michael Chary" w:date="2024-06-21T06:34:00Z">
              <w:rPr/>
            </w:rPrChange>
          </w:rPr>
          <w:delText xml:space="preserve"> routine ICU admission for certain intoxication types or monitoring of medication infusions (e.g., naloxone or NAC).</w:delText>
        </w:r>
      </w:del>
    </w:p>
    <w:p w14:paraId="75B8E0FD" w14:textId="77777777" w:rsidR="00633201" w:rsidRDefault="00000000">
      <w:pPr>
        <w:spacing w:before="240" w:line="360" w:lineRule="auto"/>
        <w:rPr>
          <w:ins w:id="508" w:author="Michael Chary" w:date="2024-06-24T14:15:00Z"/>
          <w:lang w:val="en-US"/>
        </w:rPr>
      </w:pPr>
      <w:r w:rsidRPr="005B2091">
        <w:rPr>
          <w:lang w:val="en-US"/>
          <w:rPrChange w:id="509" w:author="Michael Chary" w:date="2024-06-21T06:34:00Z">
            <w:rPr/>
          </w:rPrChange>
        </w:rPr>
        <w:tab/>
      </w:r>
    </w:p>
    <w:p w14:paraId="5A2AD463" w14:textId="5A11635A" w:rsidR="0034509D" w:rsidRPr="005B2091" w:rsidRDefault="006225C7">
      <w:pPr>
        <w:spacing w:before="240" w:line="360" w:lineRule="auto"/>
        <w:rPr>
          <w:lang w:val="en-US"/>
          <w:rPrChange w:id="510" w:author="Michael Chary" w:date="2024-06-21T06:34:00Z">
            <w:rPr/>
          </w:rPrChange>
        </w:rPr>
      </w:pPr>
      <w:ins w:id="511" w:author="Michael Chary" w:date="2024-06-24T14:23:00Z">
        <w:r>
          <w:rPr>
            <w:lang w:val="en-US"/>
          </w:rPr>
          <w:t xml:space="preserve">Our study did not investigate all facets of INTOXICATE. </w:t>
        </w:r>
      </w:ins>
      <w:r w:rsidR="00000000" w:rsidRPr="005B2091">
        <w:rPr>
          <w:lang w:val="en-US"/>
          <w:rPrChange w:id="512" w:author="Michael Chary" w:date="2024-06-21T06:34:00Z">
            <w:rPr/>
          </w:rPrChange>
        </w:rPr>
        <w:t>INTOXICATE</w:t>
      </w:r>
      <w:del w:id="513" w:author="Michael Chary" w:date="2024-06-24T14:20:00Z">
        <w:r w:rsidR="00000000" w:rsidRPr="005B2091" w:rsidDel="00BF24C3">
          <w:rPr>
            <w:lang w:val="en-US"/>
            <w:rPrChange w:id="514" w:author="Michael Chary" w:date="2024-06-21T06:34:00Z">
              <w:rPr/>
            </w:rPrChange>
          </w:rPr>
          <w:delText xml:space="preserve"> does</w:delText>
        </w:r>
      </w:del>
      <w:r w:rsidR="00000000" w:rsidRPr="005B2091">
        <w:rPr>
          <w:lang w:val="en-US"/>
          <w:rPrChange w:id="515" w:author="Michael Chary" w:date="2024-06-21T06:34:00Z">
            <w:rPr/>
          </w:rPrChange>
        </w:rPr>
        <w:t xml:space="preserve"> identif</w:t>
      </w:r>
      <w:ins w:id="516" w:author="Michael Chary" w:date="2024-06-24T14:20:00Z">
        <w:r w:rsidR="00BF24C3">
          <w:rPr>
            <w:lang w:val="en-US"/>
          </w:rPr>
          <w:t>ies</w:t>
        </w:r>
      </w:ins>
      <w:del w:id="517" w:author="Michael Chary" w:date="2024-06-24T14:20:00Z">
        <w:r w:rsidR="00000000" w:rsidRPr="005B2091" w:rsidDel="00BF24C3">
          <w:rPr>
            <w:lang w:val="en-US"/>
            <w:rPrChange w:id="518" w:author="Michael Chary" w:date="2024-06-21T06:34:00Z">
              <w:rPr/>
            </w:rPrChange>
          </w:rPr>
          <w:delText>y</w:delText>
        </w:r>
      </w:del>
      <w:r w:rsidR="00000000" w:rsidRPr="005B2091">
        <w:rPr>
          <w:lang w:val="en-US"/>
          <w:rPrChange w:id="519" w:author="Michael Chary" w:date="2024-06-21T06:34:00Z">
            <w:rPr/>
          </w:rPrChange>
        </w:rPr>
        <w:t xml:space="preserve"> </w:t>
      </w:r>
      <w:del w:id="520" w:author="Michael Chary" w:date="2024-06-24T14:21:00Z">
        <w:r w:rsidR="00000000" w:rsidRPr="005B2091" w:rsidDel="00BF24C3">
          <w:rPr>
            <w:lang w:val="en-US"/>
            <w:rPrChange w:id="521" w:author="Michael Chary" w:date="2024-06-21T06:34:00Z">
              <w:rPr/>
            </w:rPrChange>
          </w:rPr>
          <w:delText xml:space="preserve">particularly strong </w:delText>
        </w:r>
      </w:del>
      <w:r w:rsidR="00000000" w:rsidRPr="005B2091">
        <w:rPr>
          <w:lang w:val="en-US"/>
          <w:rPrChange w:id="522" w:author="Michael Chary" w:date="2024-06-21T06:34:00Z">
            <w:rPr/>
          </w:rPrChange>
        </w:rPr>
        <w:t>predictors</w:t>
      </w:r>
      <w:del w:id="523" w:author="Michael Chary" w:date="2024-06-24T14:21:00Z">
        <w:r w:rsidR="00000000" w:rsidRPr="005B2091" w:rsidDel="00BF24C3">
          <w:rPr>
            <w:lang w:val="en-US"/>
            <w:rPrChange w:id="524" w:author="Michael Chary" w:date="2024-06-21T06:34:00Z">
              <w:rPr/>
            </w:rPrChange>
          </w:rPr>
          <w:delText xml:space="preserve"> of an uneventful</w:delText>
        </w:r>
      </w:del>
      <w:r w:rsidR="00000000" w:rsidRPr="005B2091">
        <w:rPr>
          <w:lang w:val="en-US"/>
          <w:rPrChange w:id="525" w:author="Michael Chary" w:date="2024-06-21T06:34:00Z">
            <w:rPr/>
          </w:rPrChange>
        </w:rPr>
        <w:t xml:space="preserve"> </w:t>
      </w:r>
      <w:ins w:id="526" w:author="Michael Chary" w:date="2024-06-24T14:21:00Z">
        <w:r w:rsidR="00BF24C3">
          <w:rPr>
            <w:lang w:val="en-US"/>
          </w:rPr>
          <w:t xml:space="preserve">of not needing </w:t>
        </w:r>
      </w:ins>
      <w:r w:rsidR="00000000" w:rsidRPr="005B2091">
        <w:rPr>
          <w:lang w:val="en-US"/>
          <w:rPrChange w:id="527" w:author="Michael Chary" w:date="2024-06-21T06:34:00Z">
            <w:rPr/>
          </w:rPrChange>
        </w:rPr>
        <w:t xml:space="preserve">ICU </w:t>
      </w:r>
      <w:ins w:id="528" w:author="Michael Chary" w:date="2024-06-24T14:21:00Z">
        <w:r w:rsidR="00BF24C3">
          <w:rPr>
            <w:lang w:val="en-US"/>
          </w:rPr>
          <w:t xml:space="preserve">care, </w:t>
        </w:r>
      </w:ins>
      <w:del w:id="529" w:author="Michael Chary" w:date="2024-06-24T14:21:00Z">
        <w:r w:rsidR="00000000" w:rsidRPr="005B2091" w:rsidDel="00BF24C3">
          <w:rPr>
            <w:lang w:val="en-US"/>
            <w:rPrChange w:id="530" w:author="Michael Chary" w:date="2024-06-21T06:34:00Z">
              <w:rPr/>
            </w:rPrChange>
          </w:rPr>
          <w:delText xml:space="preserve">course, </w:delText>
        </w:r>
      </w:del>
      <w:r w:rsidR="00000000" w:rsidRPr="005B2091">
        <w:rPr>
          <w:lang w:val="en-US"/>
          <w:rPrChange w:id="531" w:author="Michael Chary" w:date="2024-06-21T06:34:00Z">
            <w:rPr/>
          </w:rPrChange>
        </w:rPr>
        <w:t xml:space="preserve">such as acute intoxication with alcohol. </w:t>
      </w:r>
      <w:del w:id="532" w:author="Michael Chary" w:date="2024-06-24T14:21:00Z">
        <w:r w:rsidR="00000000" w:rsidRPr="005B2091" w:rsidDel="00BF24C3">
          <w:rPr>
            <w:lang w:val="en-US"/>
            <w:rPrChange w:id="533" w:author="Michael Chary" w:date="2024-06-21T06:34:00Z">
              <w:rPr/>
            </w:rPrChange>
          </w:rPr>
          <w:delText>We were unable to validate this finding i</w:delText>
        </w:r>
      </w:del>
      <w:ins w:id="534" w:author="Michael Chary" w:date="2024-06-24T14:21:00Z">
        <w:r w:rsidR="00BF24C3">
          <w:rPr>
            <w:lang w:val="en-US"/>
          </w:rPr>
          <w:t>I</w:t>
        </w:r>
      </w:ins>
      <w:r w:rsidR="00000000" w:rsidRPr="005B2091">
        <w:rPr>
          <w:lang w:val="en-US"/>
          <w:rPrChange w:id="535" w:author="Michael Chary" w:date="2024-06-21T06:34:00Z">
            <w:rPr/>
          </w:rPrChange>
        </w:rPr>
        <w:t xml:space="preserve">n our cohort, </w:t>
      </w:r>
      <w:del w:id="536" w:author="Michael Chary" w:date="2024-06-24T14:21:00Z">
        <w:r w:rsidR="00000000" w:rsidRPr="005B2091" w:rsidDel="00BF24C3">
          <w:rPr>
            <w:lang w:val="en-US"/>
            <w:rPrChange w:id="537" w:author="Michael Chary" w:date="2024-06-21T06:34:00Z">
              <w:rPr/>
            </w:rPrChange>
          </w:rPr>
          <w:delText xml:space="preserve">as </w:delText>
        </w:r>
      </w:del>
      <w:del w:id="538" w:author="Michael Chary" w:date="2024-06-24T14:22:00Z">
        <w:r w:rsidR="00000000" w:rsidRPr="005B2091" w:rsidDel="00BF24C3">
          <w:rPr>
            <w:lang w:val="en-US"/>
            <w:rPrChange w:id="539" w:author="Michael Chary" w:date="2024-06-21T06:34:00Z">
              <w:rPr/>
            </w:rPrChange>
          </w:rPr>
          <w:delText xml:space="preserve">no patients </w:delText>
        </w:r>
      </w:del>
      <w:ins w:id="540" w:author="Michael Chary" w:date="2024-06-24T14:22:00Z">
        <w:r w:rsidR="00BF24C3">
          <w:rPr>
            <w:lang w:val="en-US"/>
          </w:rPr>
          <w:t xml:space="preserve">Toxicology was not consulted on any patients </w:t>
        </w:r>
      </w:ins>
      <w:del w:id="541" w:author="Michael Chary" w:date="2024-06-24T14:22:00Z">
        <w:r w:rsidR="00000000" w:rsidRPr="005B2091" w:rsidDel="00BF24C3">
          <w:rPr>
            <w:lang w:val="en-US"/>
            <w:rPrChange w:id="542" w:author="Michael Chary" w:date="2024-06-21T06:34:00Z">
              <w:rPr/>
            </w:rPrChange>
          </w:rPr>
          <w:delText xml:space="preserve">presented </w:delText>
        </w:r>
      </w:del>
      <w:r w:rsidR="00000000" w:rsidRPr="005B2091">
        <w:rPr>
          <w:lang w:val="en-US"/>
          <w:rPrChange w:id="543" w:author="Michael Chary" w:date="2024-06-21T06:34:00Z">
            <w:rPr/>
          </w:rPrChange>
        </w:rPr>
        <w:t xml:space="preserve">with alcohol intoxication alone. INTOXICATE </w:t>
      </w:r>
      <w:ins w:id="544" w:author="Michael Chary" w:date="2024-06-24T14:24:00Z">
        <w:r>
          <w:rPr>
            <w:lang w:val="en-US"/>
          </w:rPr>
          <w:t xml:space="preserve">identifies </w:t>
        </w:r>
      </w:ins>
      <w:del w:id="545" w:author="Michael Chary" w:date="2024-06-24T14:24:00Z">
        <w:r w:rsidR="00000000" w:rsidRPr="005B2091" w:rsidDel="006225C7">
          <w:rPr>
            <w:lang w:val="en-US"/>
            <w:rPrChange w:id="546" w:author="Michael Chary" w:date="2024-06-21T06:34:00Z">
              <w:rPr/>
            </w:rPrChange>
          </w:rPr>
          <w:delText>also strongly weighs the risk associated with</w:delText>
        </w:r>
      </w:del>
      <w:r w:rsidR="00000000" w:rsidRPr="005B2091">
        <w:rPr>
          <w:lang w:val="en-US"/>
          <w:rPrChange w:id="547" w:author="Michael Chary" w:date="2024-06-21T06:34:00Z">
            <w:rPr/>
          </w:rPrChange>
        </w:rPr>
        <w:t xml:space="preserve"> respiratory insufficiency, dysrhythmia, cirrhosis, and a </w:t>
      </w:r>
      <w:proofErr w:type="spellStart"/>
      <w:ins w:id="548" w:author="Michael Chary" w:date="2024-06-24T14:24:00Z">
        <w:r>
          <w:rPr>
            <w:lang w:val="en-US"/>
          </w:rPr>
          <w:t>nontoxicological</w:t>
        </w:r>
        <w:proofErr w:type="spellEnd"/>
        <w:r>
          <w:rPr>
            <w:lang w:val="en-US"/>
          </w:rPr>
          <w:t xml:space="preserve"> </w:t>
        </w:r>
      </w:ins>
      <w:del w:id="549" w:author="Michael Chary" w:date="2024-06-24T14:24:00Z">
        <w:r w:rsidR="00000000" w:rsidRPr="005B2091" w:rsidDel="006225C7">
          <w:rPr>
            <w:lang w:val="en-US"/>
            <w:rPrChange w:id="550" w:author="Michael Chary" w:date="2024-06-21T06:34:00Z">
              <w:rPr/>
            </w:rPrChange>
          </w:rPr>
          <w:delText xml:space="preserve">second nonintoxication APACHE IV </w:delText>
        </w:r>
      </w:del>
      <w:r w:rsidR="00000000" w:rsidRPr="005B2091">
        <w:rPr>
          <w:lang w:val="en-US"/>
          <w:rPrChange w:id="551" w:author="Michael Chary" w:date="2024-06-21T06:34:00Z">
            <w:rPr/>
          </w:rPrChange>
        </w:rPr>
        <w:t>reason for ICU admission</w:t>
      </w:r>
      <w:ins w:id="552" w:author="Michael Chary" w:date="2024-06-24T14:24:00Z">
        <w:r>
          <w:rPr>
            <w:lang w:val="en-US"/>
          </w:rPr>
          <w:t xml:space="preserve"> as predictors of needing ICU care</w:t>
        </w:r>
      </w:ins>
      <w:r w:rsidR="00000000" w:rsidRPr="005B2091">
        <w:rPr>
          <w:lang w:val="en-US"/>
          <w:rPrChange w:id="553" w:author="Michael Chary" w:date="2024-06-21T06:34:00Z">
            <w:rPr/>
          </w:rPrChange>
        </w:rPr>
        <w:t xml:space="preserve">. </w:t>
      </w:r>
      <w:del w:id="554" w:author="Michael Chary" w:date="2024-06-24T14:25:00Z">
        <w:r w:rsidR="00000000" w:rsidRPr="005B2091" w:rsidDel="006225C7">
          <w:rPr>
            <w:lang w:val="en-US"/>
            <w:rPrChange w:id="555" w:author="Michael Chary" w:date="2024-06-21T06:34:00Z">
              <w:rPr/>
            </w:rPrChange>
          </w:rPr>
          <w:delText>We found that a</w:delText>
        </w:r>
      </w:del>
      <w:ins w:id="556" w:author="Michael Chary" w:date="2024-06-24T14:25:00Z">
        <w:r>
          <w:rPr>
            <w:lang w:val="en-US"/>
          </w:rPr>
          <w:t>In this study, a</w:t>
        </w:r>
      </w:ins>
      <w:r w:rsidR="00000000" w:rsidRPr="005B2091">
        <w:rPr>
          <w:lang w:val="en-US"/>
          <w:rPrChange w:id="557" w:author="Michael Chary" w:date="2024-06-21T06:34:00Z">
            <w:rPr/>
          </w:rPrChange>
        </w:rPr>
        <w:t>ll patients admitted to our ICU had either respiratory insufficiency, dysrhythmia, or both</w:t>
      </w:r>
      <w:del w:id="558" w:author="Michael Chary" w:date="2024-06-24T14:25:00Z">
        <w:r w:rsidR="00000000" w:rsidRPr="005B2091" w:rsidDel="006225C7">
          <w:rPr>
            <w:lang w:val="en-US"/>
            <w:rPrChange w:id="559" w:author="Michael Chary" w:date="2024-06-21T06:34:00Z">
              <w:rPr/>
            </w:rPrChange>
          </w:rPr>
          <w:delText>, demonstrating their significance in decision making by toxicologists</w:delText>
        </w:r>
      </w:del>
      <w:r w:rsidR="00000000" w:rsidRPr="005B2091">
        <w:rPr>
          <w:lang w:val="en-US"/>
          <w:rPrChange w:id="560" w:author="Michael Chary" w:date="2024-06-21T06:34:00Z">
            <w:rPr/>
          </w:rPrChange>
        </w:rPr>
        <w:t xml:space="preserve">. </w:t>
      </w:r>
      <w:ins w:id="561" w:author="Michael Chary" w:date="2024-06-24T14:25:00Z">
        <w:r>
          <w:rPr>
            <w:lang w:val="en-US"/>
          </w:rPr>
          <w:t xml:space="preserve">However, </w:t>
        </w:r>
      </w:ins>
      <w:del w:id="562" w:author="Michael Chary" w:date="2024-06-24T14:25:00Z">
        <w:r w:rsidR="00000000" w:rsidRPr="005B2091" w:rsidDel="006225C7">
          <w:rPr>
            <w:lang w:val="en-US"/>
            <w:rPrChange w:id="563" w:author="Michael Chary" w:date="2024-06-21T06:34:00Z">
              <w:rPr/>
            </w:rPrChange>
          </w:rPr>
          <w:delText xml:space="preserve">Though </w:delText>
        </w:r>
      </w:del>
      <w:r w:rsidR="00000000" w:rsidRPr="005B2091">
        <w:rPr>
          <w:lang w:val="en-US"/>
          <w:rPrChange w:id="564" w:author="Michael Chary" w:date="2024-06-21T06:34:00Z">
            <w:rPr/>
          </w:rPrChange>
        </w:rPr>
        <w:t xml:space="preserve">7/19 patients safely </w:t>
      </w:r>
      <w:r w:rsidR="00000000" w:rsidRPr="005B2091">
        <w:rPr>
          <w:b/>
          <w:lang w:val="en-US"/>
          <w:rPrChange w:id="565" w:author="Michael Chary" w:date="2024-06-21T06:34:00Z">
            <w:rPr>
              <w:b/>
            </w:rPr>
          </w:rPrChange>
        </w:rPr>
        <w:t xml:space="preserve">(would need to know the actual outcomes of hospital stay to say </w:t>
      </w:r>
      <w:r w:rsidR="00000000" w:rsidRPr="005B2091">
        <w:rPr>
          <w:b/>
          <w:i/>
          <w:lang w:val="en-US"/>
          <w:rPrChange w:id="566" w:author="Michael Chary" w:date="2024-06-21T06:34:00Z">
            <w:rPr>
              <w:b/>
              <w:i/>
            </w:rPr>
          </w:rPrChange>
        </w:rPr>
        <w:t>safely</w:t>
      </w:r>
      <w:r w:rsidR="00000000" w:rsidRPr="005B2091">
        <w:rPr>
          <w:b/>
          <w:lang w:val="en-US"/>
          <w:rPrChange w:id="567" w:author="Michael Chary" w:date="2024-06-21T06:34:00Z">
            <w:rPr>
              <w:b/>
            </w:rPr>
          </w:rPrChange>
        </w:rPr>
        <w:t>, but I’m presuming it at the moment)</w:t>
      </w:r>
      <w:r w:rsidR="00000000" w:rsidRPr="005B2091">
        <w:rPr>
          <w:lang w:val="en-US"/>
          <w:rPrChange w:id="568" w:author="Michael Chary" w:date="2024-06-21T06:34:00Z">
            <w:rPr/>
          </w:rPrChange>
        </w:rPr>
        <w:t xml:space="preserve"> recommended for GMF for discharge by toxicology had one of the above comorbidities,  INTOXICATE recommended ICU for all patients with any of the above criteria, suggesting that INTOXICATE is not better than toxicology for the purpose of ICU rule-outs in patients with significant comorbidities.</w:t>
      </w:r>
    </w:p>
    <w:p w14:paraId="4A4A8260" w14:textId="0B355A25" w:rsidR="0034509D" w:rsidRDefault="00000000">
      <w:pPr>
        <w:spacing w:before="240" w:line="360" w:lineRule="auto"/>
        <w:rPr>
          <w:ins w:id="569" w:author="Michael Chary" w:date="2024-06-24T14:29:00Z"/>
          <w:lang w:val="en-US"/>
        </w:rPr>
      </w:pPr>
      <w:del w:id="570" w:author="Michael Chary" w:date="2024-06-24T14:26:00Z">
        <w:r w:rsidRPr="005B2091" w:rsidDel="006225C7">
          <w:rPr>
            <w:lang w:val="en-US"/>
            <w:rPrChange w:id="571" w:author="Michael Chary" w:date="2024-06-21T06:34:00Z">
              <w:rPr/>
            </w:rPrChange>
          </w:rPr>
          <w:tab/>
        </w:r>
      </w:del>
      <w:r w:rsidRPr="005B2091">
        <w:rPr>
          <w:lang w:val="en-US"/>
          <w:rPrChange w:id="572" w:author="Michael Chary" w:date="2024-06-21T06:34:00Z">
            <w:rPr/>
          </w:rPrChange>
        </w:rPr>
        <w:t xml:space="preserve">The IRS threshold of </w:t>
      </w:r>
      <w:ins w:id="573" w:author="Michael Chary" w:date="2024-06-24T14:26:00Z">
        <w:r w:rsidR="006225C7">
          <w:rPr>
            <w:lang w:val="en-US"/>
          </w:rPr>
          <w:t xml:space="preserve"> </w:t>
        </w:r>
      </w:ins>
      <w:del w:id="574" w:author="Michael Chary" w:date="2024-06-24T14:26:00Z">
        <w:r w:rsidRPr="005B2091" w:rsidDel="006225C7">
          <w:rPr>
            <w:lang w:val="en-US"/>
            <w:rPrChange w:id="575" w:author="Michael Chary" w:date="2024-06-21T06:34:00Z">
              <w:rPr/>
            </w:rPrChange>
          </w:rPr>
          <w:delText>&gt;</w:delText>
        </w:r>
      </w:del>
      <w:r w:rsidRPr="005B2091">
        <w:rPr>
          <w:lang w:val="en-US"/>
          <w:rPrChange w:id="576" w:author="Michael Chary" w:date="2024-06-21T06:34:00Z">
            <w:rPr/>
          </w:rPrChange>
        </w:rPr>
        <w:t xml:space="preserve">6 points </w:t>
      </w:r>
      <w:ins w:id="577" w:author="Michael Chary" w:date="2024-06-24T14:26:00Z">
        <w:r w:rsidR="006225C7">
          <w:rPr>
            <w:lang w:val="en-US"/>
          </w:rPr>
          <w:t xml:space="preserve">that </w:t>
        </w:r>
      </w:ins>
      <w:r w:rsidRPr="005B2091">
        <w:rPr>
          <w:lang w:val="en-US"/>
          <w:rPrChange w:id="578" w:author="Michael Chary" w:date="2024-06-21T06:34:00Z">
            <w:rPr/>
          </w:rPrChange>
        </w:rPr>
        <w:t xml:space="preserve">was chosen by Brandenburg et. al. </w:t>
      </w:r>
      <w:del w:id="579" w:author="Michael Chary" w:date="2024-06-24T14:27:00Z">
        <w:r w:rsidRPr="005B2091" w:rsidDel="0034509D">
          <w:rPr>
            <w:lang w:val="en-US"/>
            <w:rPrChange w:id="580" w:author="Michael Chary" w:date="2024-06-21T06:34:00Z">
              <w:rPr/>
            </w:rPrChange>
          </w:rPr>
          <w:delText>in order</w:delText>
        </w:r>
      </w:del>
      <w:r w:rsidRPr="005B2091">
        <w:rPr>
          <w:lang w:val="en-US"/>
          <w:rPrChange w:id="581" w:author="Michael Chary" w:date="2024-06-21T06:34:00Z">
            <w:rPr/>
          </w:rPrChange>
        </w:rPr>
        <w:t xml:space="preserve"> to minimize false negatives</w:t>
      </w:r>
      <w:ins w:id="582" w:author="Michael Chary" w:date="2024-06-24T14:27:00Z">
        <w:r w:rsidR="0034509D">
          <w:rPr>
            <w:lang w:val="en-US"/>
          </w:rPr>
          <w:t>.</w:t>
        </w:r>
      </w:ins>
      <w:del w:id="583" w:author="Michael Chary" w:date="2024-06-24T14:27:00Z">
        <w:r w:rsidRPr="005B2091" w:rsidDel="0034509D">
          <w:rPr>
            <w:lang w:val="en-US"/>
            <w:rPrChange w:id="584" w:author="Michael Chary" w:date="2024-06-21T06:34:00Z">
              <w:rPr/>
            </w:rPrChange>
          </w:rPr>
          <w:delText>, given the consequences of withholding or delaying  ICU care from patients who require it. As a result, INTOXICATE frequently recommends ICU admission in ED patients who would not have otherwise been admitted to the ICU. Even among</w:delText>
        </w:r>
      </w:del>
      <w:ins w:id="585" w:author="Michael Chary" w:date="2024-06-24T14:28:00Z">
        <w:r w:rsidR="0034509D">
          <w:rPr>
            <w:lang w:val="en-US"/>
          </w:rPr>
          <w:t xml:space="preserve"> </w:t>
        </w:r>
      </w:ins>
      <w:ins w:id="586" w:author="Michael Chary" w:date="2024-06-24T14:30:00Z">
        <w:r w:rsidR="0034509D">
          <w:rPr>
            <w:lang w:val="en-US"/>
          </w:rPr>
          <w:t>[Develop]</w:t>
        </w:r>
      </w:ins>
    </w:p>
    <w:p w14:paraId="1E190CF9" w14:textId="5905B055" w:rsidR="00B00952" w:rsidRDefault="0034509D">
      <w:pPr>
        <w:spacing w:before="240" w:line="360" w:lineRule="auto"/>
        <w:rPr>
          <w:ins w:id="587" w:author="Michael Chary" w:date="2024-06-24T14:31:00Z"/>
          <w:b/>
          <w:lang w:val="en-US"/>
        </w:rPr>
      </w:pPr>
      <w:ins w:id="588" w:author="Michael Chary" w:date="2024-06-24T14:28:00Z">
        <w:r>
          <w:rPr>
            <w:lang w:val="en-US"/>
          </w:rPr>
          <w:lastRenderedPageBreak/>
          <w:t xml:space="preserve">INTOXICATE </w:t>
        </w:r>
      </w:ins>
      <w:del w:id="589" w:author="Michael Chary" w:date="2024-06-24T14:28:00Z">
        <w:r w:rsidR="00000000" w:rsidRPr="005B2091" w:rsidDel="0034509D">
          <w:rPr>
            <w:lang w:val="en-US"/>
            <w:rPrChange w:id="590" w:author="Michael Chary" w:date="2024-06-21T06:34:00Z">
              <w:rPr/>
            </w:rPrChange>
          </w:rPr>
          <w:delText xml:space="preserve"> Brandenburg’s internal cohort of ICU patients, the IRS </w:delText>
        </w:r>
      </w:del>
      <w:r w:rsidR="00000000" w:rsidRPr="005B2091">
        <w:rPr>
          <w:lang w:val="en-US"/>
          <w:rPrChange w:id="591" w:author="Michael Chary" w:date="2024-06-21T06:34:00Z">
            <w:rPr/>
          </w:rPrChange>
        </w:rPr>
        <w:t xml:space="preserve">had a specificity of 36.2% </w:t>
      </w:r>
      <w:ins w:id="592" w:author="Michael Chary" w:date="2024-06-24T14:28:00Z">
        <w:r>
          <w:rPr>
            <w:lang w:val="en-US"/>
          </w:rPr>
          <w:t xml:space="preserve">in the initial study and </w:t>
        </w:r>
        <w:r>
          <w:rPr>
            <w:lang w:val="en-US"/>
          </w:rPr>
          <w:t>38% [26-51]</w:t>
        </w:r>
        <w:r>
          <w:rPr>
            <w:lang w:val="en-US"/>
          </w:rPr>
          <w:t xml:space="preserve"> in ours. </w:t>
        </w:r>
      </w:ins>
      <w:del w:id="593" w:author="Michael Chary" w:date="2024-06-24T14:28:00Z">
        <w:r w:rsidR="00000000" w:rsidRPr="005B2091" w:rsidDel="0034509D">
          <w:rPr>
            <w:lang w:val="en-US"/>
            <w:rPrChange w:id="594" w:author="Michael Chary" w:date="2024-06-21T06:34:00Z">
              <w:rPr/>
            </w:rPrChange>
          </w:rPr>
          <w:delText xml:space="preserve">for requirement of ICU-level care. </w:delText>
        </w:r>
      </w:del>
      <w:del w:id="595" w:author="Michael Chary" w:date="2024-06-24T14:29:00Z">
        <w:r w:rsidR="00000000" w:rsidRPr="005B2091" w:rsidDel="0034509D">
          <w:rPr>
            <w:lang w:val="en-US"/>
            <w:rPrChange w:id="596" w:author="Michael Chary" w:date="2024-06-21T06:34:00Z">
              <w:rPr/>
            </w:rPrChange>
          </w:rPr>
          <w:delText>Though t</w:delText>
        </w:r>
      </w:del>
      <w:ins w:id="597" w:author="Michael Chary" w:date="2024-06-24T14:29:00Z">
        <w:r>
          <w:rPr>
            <w:lang w:val="en-US"/>
          </w:rPr>
          <w:t>T</w:t>
        </w:r>
      </w:ins>
      <w:r w:rsidR="00000000" w:rsidRPr="005B2091">
        <w:rPr>
          <w:lang w:val="en-US"/>
          <w:rPrChange w:id="598" w:author="Michael Chary" w:date="2024-06-21T06:34:00Z">
            <w:rPr/>
          </w:rPrChange>
        </w:rPr>
        <w:t xml:space="preserve">his specificity </w:t>
      </w:r>
      <w:del w:id="599" w:author="Michael Chary" w:date="2024-06-24T14:29:00Z">
        <w:r w:rsidR="00000000" w:rsidRPr="005B2091" w:rsidDel="0034509D">
          <w:rPr>
            <w:lang w:val="en-US"/>
            <w:rPrChange w:id="600" w:author="Michael Chary" w:date="2024-06-21T06:34:00Z">
              <w:rPr/>
            </w:rPrChange>
          </w:rPr>
          <w:delText>would be acceptable were it applied to ICU patients, it m</w:delText>
        </w:r>
      </w:del>
      <w:ins w:id="601" w:author="Michael Chary" w:date="2024-06-24T14:29:00Z">
        <w:r>
          <w:rPr>
            <w:lang w:val="en-US"/>
          </w:rPr>
          <w:t>m</w:t>
        </w:r>
      </w:ins>
      <w:r w:rsidR="00000000" w:rsidRPr="005B2091">
        <w:rPr>
          <w:lang w:val="en-US"/>
          <w:rPrChange w:id="602" w:author="Michael Chary" w:date="2024-06-21T06:34:00Z">
            <w:rPr/>
          </w:rPrChange>
        </w:rPr>
        <w:t>ay not</w:t>
      </w:r>
      <w:ins w:id="603" w:author="Michael Chary" w:date="2024-06-24T14:29:00Z">
        <w:r>
          <w:rPr>
            <w:lang w:val="en-US"/>
          </w:rPr>
          <w:t xml:space="preserve"> reduce unnecessary ICU admissions when applied to the US ED population. </w:t>
        </w:r>
      </w:ins>
      <w:r w:rsidR="00000000" w:rsidRPr="005B2091">
        <w:rPr>
          <w:lang w:val="en-US"/>
          <w:rPrChange w:id="604" w:author="Michael Chary" w:date="2024-06-21T06:34:00Z">
            <w:rPr/>
          </w:rPrChange>
        </w:rPr>
        <w:t xml:space="preserve"> </w:t>
      </w:r>
      <w:del w:id="605" w:author="Michael Chary" w:date="2024-06-24T14:29:00Z">
        <w:r w:rsidR="00000000" w:rsidRPr="005B2091" w:rsidDel="0034509D">
          <w:rPr>
            <w:lang w:val="en-US"/>
            <w:rPrChange w:id="606" w:author="Michael Chary" w:date="2024-06-21T06:34:00Z">
              <w:rPr/>
            </w:rPrChange>
          </w:rPr>
          <w:delText>be sufficient for a clinical prediction model recommended for use in the ED given the purpose of the score,</w:delText>
        </w:r>
        <w:r w:rsidR="00000000" w:rsidRPr="005B2091" w:rsidDel="0034509D">
          <w:rPr>
            <w:b/>
            <w:lang w:val="en-US"/>
            <w:rPrChange w:id="607" w:author="Michael Chary" w:date="2024-06-21T06:34:00Z">
              <w:rPr>
                <w:b/>
              </w:rPr>
            </w:rPrChange>
          </w:rPr>
          <w:delText xml:space="preserve"> </w:delText>
        </w:r>
        <w:r w:rsidR="00000000" w:rsidRPr="005B2091" w:rsidDel="0034509D">
          <w:rPr>
            <w:lang w:val="en-US"/>
            <w:rPrChange w:id="608" w:author="Michael Chary" w:date="2024-06-21T06:34:00Z">
              <w:rPr/>
            </w:rPrChange>
          </w:rPr>
          <w:delText xml:space="preserve">which is to reduce ICU admissions before, rather than after, the patients are admitted to the ICU </w:delText>
        </w:r>
        <w:r w:rsidR="00000000" w:rsidRPr="005B2091" w:rsidDel="0034509D">
          <w:rPr>
            <w:b/>
            <w:lang w:val="en-US"/>
            <w:rPrChange w:id="609" w:author="Michael Chary" w:date="2024-06-21T06:34:00Z">
              <w:rPr>
                <w:b/>
              </w:rPr>
            </w:rPrChange>
          </w:rPr>
          <w:delText>(sarcastic, I’ll rephrase it later)</w:delText>
        </w:r>
        <w:r w:rsidR="00000000" w:rsidRPr="005B2091" w:rsidDel="0034509D">
          <w:rPr>
            <w:lang w:val="en-US"/>
            <w:rPrChange w:id="610" w:author="Michael Chary" w:date="2024-06-21T06:34:00Z">
              <w:rPr/>
            </w:rPrChange>
          </w:rPr>
          <w:delText>.</w:delText>
        </w:r>
        <w:r w:rsidR="00000000" w:rsidRPr="005B2091" w:rsidDel="0034509D">
          <w:rPr>
            <w:b/>
            <w:lang w:val="en-US"/>
            <w:rPrChange w:id="611" w:author="Michael Chary" w:date="2024-06-21T06:34:00Z">
              <w:rPr>
                <w:b/>
              </w:rPr>
            </w:rPrChange>
          </w:rPr>
          <w:delText xml:space="preserve"> </w:delText>
        </w:r>
      </w:del>
      <w:r w:rsidR="00000000" w:rsidRPr="005B2091">
        <w:rPr>
          <w:lang w:val="en-US"/>
          <w:rPrChange w:id="612" w:author="Michael Chary" w:date="2024-06-21T06:34:00Z">
            <w:rPr/>
          </w:rPrChange>
        </w:rPr>
        <w:t xml:space="preserve">While there have been risk models developed with mortality as an outcome, both for the general patient population and specifically for intoxicated patients </w:t>
      </w:r>
      <w:r w:rsidR="00000000" w:rsidRPr="005B2091">
        <w:rPr>
          <w:b/>
          <w:lang w:val="en-US"/>
          <w:rPrChange w:id="613" w:author="Michael Chary" w:date="2024-06-21T06:34:00Z">
            <w:rPr>
              <w:b/>
            </w:rPr>
          </w:rPrChange>
        </w:rPr>
        <w:t xml:space="preserve">(cite </w:t>
      </w:r>
      <w:proofErr w:type="spellStart"/>
      <w:r w:rsidR="00000000" w:rsidRPr="005B2091">
        <w:rPr>
          <w:b/>
          <w:lang w:val="en-US"/>
          <w:rPrChange w:id="614" w:author="Michael Chary" w:date="2024-06-21T06:34:00Z">
            <w:rPr>
              <w:b/>
            </w:rPr>
          </w:rPrChange>
        </w:rPr>
        <w:t>cite</w:t>
      </w:r>
      <w:proofErr w:type="spellEnd"/>
      <w:r w:rsidR="00000000" w:rsidRPr="005B2091">
        <w:rPr>
          <w:b/>
          <w:lang w:val="en-US"/>
          <w:rPrChange w:id="615" w:author="Michael Chary" w:date="2024-06-21T06:34:00Z">
            <w:rPr>
              <w:b/>
            </w:rPr>
          </w:rPrChange>
        </w:rPr>
        <w:t xml:space="preserve"> cite)</w:t>
      </w:r>
      <w:r w:rsidR="00000000" w:rsidRPr="005B2091">
        <w:rPr>
          <w:lang w:val="en-US"/>
          <w:rPrChange w:id="616" w:author="Michael Chary" w:date="2024-06-21T06:34:00Z">
            <w:rPr/>
          </w:rPrChange>
        </w:rPr>
        <w:t xml:space="preserve">, these have generally been designed as prognostic tools for use in the ICU, and their use as predictors of an uneventful ICU course from the ED has not been evaluated. The strength of INTOXICATE is that it was modelled with ICU requirement, rather than in-hospital mortality, as an outcome, appropriate for resolving the unique issue of disproportionately uneventful ICU courses in intoxicated patients. With this strength, however, there are also weaknesses to a model intended for use in an ED cohort but developed on data from an ICU cohort. </w:t>
      </w:r>
      <w:r w:rsidR="00000000" w:rsidRPr="005B2091">
        <w:rPr>
          <w:b/>
          <w:lang w:val="en-US"/>
          <w:rPrChange w:id="617" w:author="Michael Chary" w:date="2024-06-21T06:34:00Z">
            <w:rPr>
              <w:b/>
            </w:rPr>
          </w:rPrChange>
        </w:rPr>
        <w:t>Here I would write something about our results with changing the threshold, and the associated risks of false negatives, though I’ll wait until I have the most up-to-date patient list for this step.</w:t>
      </w:r>
    </w:p>
    <w:p w14:paraId="2109302D" w14:textId="10C177A6" w:rsidR="0030063A" w:rsidRPr="0030063A" w:rsidDel="0030063A" w:rsidRDefault="003F40B2" w:rsidP="0030063A">
      <w:pPr>
        <w:spacing w:before="240" w:line="360" w:lineRule="auto"/>
        <w:rPr>
          <w:del w:id="618" w:author="Michael Chary" w:date="2024-06-24T14:34:00Z"/>
          <w:bCs/>
          <w:lang w:val="en-US"/>
          <w:rPrChange w:id="619" w:author="Michael Chary" w:date="2024-06-24T14:31:00Z">
            <w:rPr>
              <w:del w:id="620" w:author="Michael Chary" w:date="2024-06-24T14:34:00Z"/>
              <w:b/>
            </w:rPr>
          </w:rPrChange>
        </w:rPr>
        <w:pPrChange w:id="621" w:author="Michael Chary" w:date="2024-06-24T14:34:00Z">
          <w:pPr>
            <w:spacing w:before="240" w:line="360" w:lineRule="auto"/>
          </w:pPr>
        </w:pPrChange>
      </w:pPr>
      <w:ins w:id="622" w:author="Michael Chary" w:date="2024-06-24T14:46:00Z">
        <w:r>
          <w:rPr>
            <w:bCs/>
            <w:lang w:val="en-US"/>
          </w:rPr>
          <w:t>[Infor</w:t>
        </w:r>
      </w:ins>
      <w:ins w:id="623" w:author="Michael Chary" w:date="2024-06-24T14:47:00Z">
        <w:r>
          <w:rPr>
            <w:bCs/>
            <w:lang w:val="en-US"/>
          </w:rPr>
          <w:t xml:space="preserve">matics gap – this is an opinion paper all on its </w:t>
        </w:r>
        <w:proofErr w:type="gramStart"/>
        <w:r>
          <w:rPr>
            <w:bCs/>
            <w:lang w:val="en-US"/>
          </w:rPr>
          <w:t>own ]</w:t>
        </w:r>
      </w:ins>
      <w:proofErr w:type="gramEnd"/>
    </w:p>
    <w:p w14:paraId="4213724A" w14:textId="7CA60CA3" w:rsidR="00B00952" w:rsidRPr="005B2091" w:rsidRDefault="00000000" w:rsidP="0030063A">
      <w:pPr>
        <w:spacing w:before="240" w:line="360" w:lineRule="auto"/>
        <w:rPr>
          <w:b/>
          <w:lang w:val="en-US"/>
          <w:rPrChange w:id="624" w:author="Michael Chary" w:date="2024-06-21T06:34:00Z">
            <w:rPr>
              <w:b/>
            </w:rPr>
          </w:rPrChange>
        </w:rPr>
        <w:pPrChange w:id="625" w:author="Michael Chary" w:date="2024-06-24T14:34:00Z">
          <w:pPr>
            <w:spacing w:before="240" w:line="360" w:lineRule="auto"/>
            <w:ind w:firstLine="720"/>
          </w:pPr>
        </w:pPrChange>
      </w:pPr>
      <w:del w:id="626" w:author="Michael Chary" w:date="2024-06-24T14:46:00Z">
        <w:r w:rsidRPr="005B2091" w:rsidDel="003F40B2">
          <w:rPr>
            <w:lang w:val="en-US"/>
            <w:rPrChange w:id="627" w:author="Michael Chary" w:date="2024-06-21T06:34:00Z">
              <w:rPr/>
            </w:rPrChange>
          </w:rPr>
          <w:delText xml:space="preserve">Intoxication syndromes are highly variable and dependent on the intoxicant. A given clinical finding can often be reassuring in one intoxication, and concerning in another. For certain intoxications, one clinical finding can be particularly predictive of patient outcomes. For example, </w:delText>
        </w:r>
        <w:r w:rsidRPr="005B2091" w:rsidDel="003F40B2">
          <w:rPr>
            <w:b/>
            <w:lang w:val="en-US"/>
            <w:rPrChange w:id="628" w:author="Michael Chary" w:date="2024-06-21T06:34:00Z">
              <w:rPr>
                <w:b/>
              </w:rPr>
            </w:rPrChange>
          </w:rPr>
          <w:delText>Idowu et. al.</w:delText>
        </w:r>
        <w:r w:rsidRPr="005B2091" w:rsidDel="003F40B2">
          <w:rPr>
            <w:lang w:val="en-US"/>
            <w:rPrChange w:id="629" w:author="Michael Chary" w:date="2024-06-21T06:34:00Z">
              <w:rPr/>
            </w:rPrChange>
          </w:rPr>
          <w:delText xml:space="preserve"> found that absence of tachycardia in the first 8 hours of observation following Bupropion overdose had 100% NPV for delayed (&gt;12 hours following ingestion) adverse effects, independent of coingestions, patient characteristics, and other clinical findings. (</w:delText>
        </w:r>
        <w:r w:rsidRPr="005B2091" w:rsidDel="003F40B2">
          <w:rPr>
            <w:b/>
            <w:lang w:val="en-US"/>
            <w:rPrChange w:id="630" w:author="Michael Chary" w:date="2024-06-21T06:34:00Z">
              <w:rPr>
                <w:b/>
              </w:rPr>
            </w:rPrChange>
          </w:rPr>
          <w:delText>can probably find and fit in a few more similar examples for other intoxicants, where a certain clinical finding is particularly predictive of outcome)</w:delText>
        </w:r>
        <w:r w:rsidRPr="005B2091" w:rsidDel="003F40B2">
          <w:rPr>
            <w:lang w:val="en-US"/>
            <w:rPrChange w:id="631" w:author="Michael Chary" w:date="2024-06-21T06:34:00Z">
              <w:rPr/>
            </w:rPrChange>
          </w:rPr>
          <w:delText>.</w:delText>
        </w:r>
        <w:r w:rsidRPr="005B2091" w:rsidDel="003F40B2">
          <w:rPr>
            <w:b/>
            <w:lang w:val="en-US"/>
            <w:rPrChange w:id="632" w:author="Michael Chary" w:date="2024-06-21T06:34:00Z">
              <w:rPr>
                <w:b/>
              </w:rPr>
            </w:rPrChange>
          </w:rPr>
          <w:delText xml:space="preserve"> </w:delText>
        </w:r>
        <w:r w:rsidRPr="005B2091" w:rsidDel="003F40B2">
          <w:rPr>
            <w:lang w:val="en-US"/>
            <w:rPrChange w:id="633" w:author="Michael Chary" w:date="2024-06-21T06:34:00Z">
              <w:rPr/>
            </w:rPrChange>
          </w:rPr>
          <w:delText xml:space="preserve">Interestingly, Brandenburg et. al. reported that no interaction terms were found between intoxication type and the other covariates included in their model. Other mortality prediction models have addressed the issue of intoxicant type by additionally categorizing intoxicants according to a mortality index (deaths / exposures), and in cases of polysubstance poisonings, designating the intoxicant with the highest mortality index at a given dosage as the primary intoxicant to be used for risk prediction </w:delText>
        </w:r>
        <w:r w:rsidRPr="005B2091" w:rsidDel="003F40B2">
          <w:rPr>
            <w:b/>
            <w:lang w:val="en-US"/>
            <w:rPrChange w:id="634" w:author="Michael Chary" w:date="2024-06-21T06:34:00Z">
              <w:rPr>
                <w:b/>
              </w:rPr>
            </w:rPrChange>
          </w:rPr>
          <w:delText xml:space="preserve">(Han et. al.). I think that last bit is worth mentioning but I’m not sure what commentary, if any, to tack on after it. </w:delText>
        </w:r>
      </w:del>
    </w:p>
    <w:p w14:paraId="7F1465CF" w14:textId="77777777" w:rsidR="00B00952" w:rsidRPr="005B2091" w:rsidRDefault="00000000" w:rsidP="003F40B2">
      <w:pPr>
        <w:spacing w:before="240" w:line="360" w:lineRule="auto"/>
        <w:rPr>
          <w:b/>
          <w:lang w:val="en-US"/>
          <w:rPrChange w:id="635" w:author="Michael Chary" w:date="2024-06-21T06:34:00Z">
            <w:rPr>
              <w:b/>
            </w:rPr>
          </w:rPrChange>
        </w:rPr>
        <w:pPrChange w:id="636" w:author="Michael Chary" w:date="2024-06-24T14:47:00Z">
          <w:pPr>
            <w:spacing w:before="240" w:line="360" w:lineRule="auto"/>
            <w:ind w:firstLine="720"/>
          </w:pPr>
        </w:pPrChange>
      </w:pPr>
      <w:r w:rsidRPr="005B2091">
        <w:rPr>
          <w:lang w:val="en-US"/>
          <w:rPrChange w:id="637" w:author="Michael Chary" w:date="2024-06-21T06:34:00Z">
            <w:rPr/>
          </w:rPrChange>
        </w:rPr>
        <w:t xml:space="preserve">Another potential limitation of INTOXICATE is the usage of APACHE IV diagnoses for classification of intoxicant, which was the only indication of intoxication type available to Brandenburg et. al. in their model development cohort. </w:t>
      </w:r>
      <w:r w:rsidRPr="005B2091">
        <w:rPr>
          <w:i/>
          <w:lang w:val="en-US"/>
          <w:rPrChange w:id="638" w:author="Michael Chary" w:date="2024-06-21T06:34:00Z">
            <w:rPr>
              <w:i/>
            </w:rPr>
          </w:rPrChange>
        </w:rPr>
        <w:t>Antidepressants</w:t>
      </w:r>
      <w:r w:rsidRPr="005B2091">
        <w:rPr>
          <w:lang w:val="en-US"/>
          <w:rPrChange w:id="639" w:author="Michael Chary" w:date="2024-06-21T06:34:00Z">
            <w:rPr/>
          </w:rPrChange>
        </w:rPr>
        <w:t xml:space="preserve">, for example, is the diagnosis given to an intoxication with </w:t>
      </w:r>
      <w:r w:rsidRPr="005B2091">
        <w:rPr>
          <w:i/>
          <w:lang w:val="en-US"/>
          <w:rPrChange w:id="640" w:author="Michael Chary" w:date="2024-06-21T06:34:00Z">
            <w:rPr>
              <w:i/>
            </w:rPr>
          </w:rPrChange>
        </w:rPr>
        <w:t>any</w:t>
      </w:r>
      <w:r w:rsidRPr="005B2091">
        <w:rPr>
          <w:lang w:val="en-US"/>
          <w:rPrChange w:id="641" w:author="Michael Chary" w:date="2024-06-21T06:34:00Z">
            <w:rPr/>
          </w:rPrChange>
        </w:rPr>
        <w:t xml:space="preserve"> type of antidepressant, including SSRIs, tricyclics, lithium, and others, all of which have potentially different mechanisms of toxicity. A category is given for </w:t>
      </w:r>
      <w:r w:rsidRPr="005B2091">
        <w:rPr>
          <w:i/>
          <w:lang w:val="en-US"/>
          <w:rPrChange w:id="642" w:author="Michael Chary" w:date="2024-06-21T06:34:00Z">
            <w:rPr>
              <w:i/>
            </w:rPr>
          </w:rPrChange>
        </w:rPr>
        <w:t>analgesics</w:t>
      </w:r>
      <w:r w:rsidRPr="005B2091">
        <w:rPr>
          <w:lang w:val="en-US"/>
          <w:rPrChange w:id="643" w:author="Michael Chary" w:date="2024-06-21T06:34:00Z">
            <w:rPr/>
          </w:rPrChange>
        </w:rPr>
        <w:t xml:space="preserve">, presumably pharmaceuticals, however intoxication with opiates produced as drugs of abuse would be classified as a </w:t>
      </w:r>
      <w:r w:rsidRPr="005B2091">
        <w:rPr>
          <w:i/>
          <w:lang w:val="en-US"/>
          <w:rPrChange w:id="644" w:author="Michael Chary" w:date="2024-06-21T06:34:00Z">
            <w:rPr>
              <w:i/>
            </w:rPr>
          </w:rPrChange>
        </w:rPr>
        <w:t>street drug</w:t>
      </w:r>
      <w:r w:rsidRPr="005B2091">
        <w:rPr>
          <w:lang w:val="en-US"/>
          <w:rPrChange w:id="645" w:author="Michael Chary" w:date="2024-06-21T06:34:00Z">
            <w:rPr/>
          </w:rPrChange>
        </w:rPr>
        <w:t xml:space="preserve">, along with cocaine and amphetamines. A category is included for </w:t>
      </w:r>
      <w:r w:rsidRPr="005B2091">
        <w:rPr>
          <w:i/>
          <w:lang w:val="en-US"/>
          <w:rPrChange w:id="646" w:author="Michael Chary" w:date="2024-06-21T06:34:00Z">
            <w:rPr>
              <w:i/>
            </w:rPr>
          </w:rPrChange>
        </w:rPr>
        <w:t>CO, As, or CN</w:t>
      </w:r>
      <w:r w:rsidRPr="005B2091">
        <w:rPr>
          <w:lang w:val="en-US"/>
          <w:rPrChange w:id="647" w:author="Michael Chary" w:date="2024-06-21T06:34:00Z">
            <w:rPr/>
          </w:rPrChange>
        </w:rPr>
        <w:t xml:space="preserve">, but intoxications with other poisons, such as those found in household products or industrial settings, would presumably fall under </w:t>
      </w:r>
      <w:r w:rsidRPr="005B2091">
        <w:rPr>
          <w:i/>
          <w:lang w:val="en-US"/>
          <w:rPrChange w:id="648" w:author="Michael Chary" w:date="2024-06-21T06:34:00Z">
            <w:rPr>
              <w:i/>
            </w:rPr>
          </w:rPrChange>
        </w:rPr>
        <w:t xml:space="preserve">toxins not otherwise specified. </w:t>
      </w:r>
      <w:r w:rsidRPr="005B2091">
        <w:rPr>
          <w:lang w:val="en-US"/>
          <w:rPrChange w:id="649" w:author="Michael Chary" w:date="2024-06-21T06:34:00Z">
            <w:rPr/>
          </w:rPrChange>
        </w:rPr>
        <w:t xml:space="preserve">The category </w:t>
      </w:r>
      <w:r w:rsidRPr="005B2091">
        <w:rPr>
          <w:i/>
          <w:lang w:val="en-US"/>
          <w:rPrChange w:id="650" w:author="Michael Chary" w:date="2024-06-21T06:34:00Z">
            <w:rPr>
              <w:i/>
            </w:rPr>
          </w:rPrChange>
        </w:rPr>
        <w:t>combination of two subtypes of intoxication</w:t>
      </w:r>
      <w:r w:rsidRPr="005B2091">
        <w:rPr>
          <w:lang w:val="en-US"/>
          <w:rPrChange w:id="651" w:author="Michael Chary" w:date="2024-06-21T06:34:00Z">
            <w:rPr/>
          </w:rPrChange>
        </w:rPr>
        <w:t xml:space="preserve"> serves as a catch-all for polysubstance intoxications, however this would fail to identify polysubstance intoxications in patients with two or more mechanistically different intoxicants within the same APACHE IV classification, and Brandenburg </w:t>
      </w:r>
      <w:r w:rsidRPr="005B2091">
        <w:rPr>
          <w:b/>
          <w:lang w:val="en-US"/>
          <w:rPrChange w:id="652" w:author="Michael Chary" w:date="2024-06-21T06:34:00Z">
            <w:rPr>
              <w:b/>
            </w:rPr>
          </w:rPrChange>
        </w:rPr>
        <w:t>(for reasons unknown and not explained in their paper)</w:t>
      </w:r>
      <w:r w:rsidRPr="005B2091">
        <w:rPr>
          <w:lang w:val="en-US"/>
          <w:rPrChange w:id="653" w:author="Michael Chary" w:date="2024-06-21T06:34:00Z">
            <w:rPr/>
          </w:rPrChange>
        </w:rPr>
        <w:t xml:space="preserve"> did not include polysubstance intoxication as a covariate in their model or assign it a risk score. This is particularly important given the significant morbidity and mortality associated with polysubstance intoxications, being implicated in 48-58% of overdose deaths </w:t>
      </w:r>
      <w:r w:rsidRPr="005B2091">
        <w:rPr>
          <w:b/>
          <w:lang w:val="en-US"/>
          <w:rPrChange w:id="654" w:author="Michael Chary" w:date="2024-06-21T06:34:00Z">
            <w:rPr>
              <w:b/>
            </w:rPr>
          </w:rPrChange>
        </w:rPr>
        <w:t xml:space="preserve">(cited </w:t>
      </w:r>
      <w:proofErr w:type="spellStart"/>
      <w:r w:rsidRPr="005B2091">
        <w:rPr>
          <w:b/>
          <w:lang w:val="en-US"/>
          <w:rPrChange w:id="655" w:author="Michael Chary" w:date="2024-06-21T06:34:00Z">
            <w:rPr>
              <w:b/>
            </w:rPr>
          </w:rPrChange>
        </w:rPr>
        <w:t>Peppin</w:t>
      </w:r>
      <w:proofErr w:type="spellEnd"/>
      <w:r w:rsidRPr="005B2091">
        <w:rPr>
          <w:b/>
          <w:lang w:val="en-US"/>
          <w:rPrChange w:id="656" w:author="Michael Chary" w:date="2024-06-21T06:34:00Z">
            <w:rPr>
              <w:b/>
            </w:rPr>
          </w:rPrChange>
        </w:rPr>
        <w:t xml:space="preserve"> </w:t>
      </w:r>
      <w:proofErr w:type="gramStart"/>
      <w:r w:rsidRPr="005B2091">
        <w:rPr>
          <w:b/>
          <w:lang w:val="en-US"/>
          <w:rPrChange w:id="657" w:author="Michael Chary" w:date="2024-06-21T06:34:00Z">
            <w:rPr>
              <w:b/>
            </w:rPr>
          </w:rPrChange>
        </w:rPr>
        <w:t>below, but</w:t>
      </w:r>
      <w:proofErr w:type="gramEnd"/>
      <w:r w:rsidRPr="005B2091">
        <w:rPr>
          <w:b/>
          <w:lang w:val="en-US"/>
          <w:rPrChange w:id="658" w:author="Michael Chary" w:date="2024-06-21T06:34:00Z">
            <w:rPr>
              <w:b/>
            </w:rPr>
          </w:rPrChange>
        </w:rPr>
        <w:t xml:space="preserve"> will find more because that source is specific to unintentional drug overdose and </w:t>
      </w:r>
      <w:r w:rsidRPr="005B2091">
        <w:rPr>
          <w:b/>
          <w:lang w:val="en-US"/>
          <w:rPrChange w:id="659" w:author="Michael Chary" w:date="2024-06-21T06:34:00Z">
            <w:rPr>
              <w:b/>
            </w:rPr>
          </w:rPrChange>
        </w:rPr>
        <w:lastRenderedPageBreak/>
        <w:t xml:space="preserve">there is definitely plenty more to cite and mention). </w:t>
      </w:r>
      <w:r w:rsidRPr="005B2091">
        <w:rPr>
          <w:lang w:val="en-US"/>
          <w:rPrChange w:id="660" w:author="Michael Chary" w:date="2024-06-21T06:34:00Z">
            <w:rPr/>
          </w:rPrChange>
        </w:rPr>
        <w:t xml:space="preserve">Accounting for polysubstance intoxication in clinical prediction models poses the additional challenge of frequently incomplete or inaccurate reporting of intoxicant by patients and collateral sources. </w:t>
      </w:r>
      <w:r w:rsidRPr="005B2091">
        <w:rPr>
          <w:b/>
          <w:lang w:val="en-US"/>
          <w:rPrChange w:id="661" w:author="Michael Chary" w:date="2024-06-21T06:34:00Z">
            <w:rPr>
              <w:b/>
            </w:rPr>
          </w:rPrChange>
        </w:rPr>
        <w:t>(I’ll try to find a source for how many patients present with unknown intoxication type later)</w:t>
      </w:r>
      <w:r w:rsidRPr="005B2091">
        <w:rPr>
          <w:lang w:val="en-US"/>
          <w:rPrChange w:id="662" w:author="Michael Chary" w:date="2024-06-21T06:34:00Z">
            <w:rPr/>
          </w:rPrChange>
        </w:rPr>
        <w:t xml:space="preserve">. We note that for 18/28 of intoxicated patients in our ED cohort, intoxication type was classified as </w:t>
      </w:r>
      <w:r w:rsidRPr="005B2091">
        <w:rPr>
          <w:i/>
          <w:lang w:val="en-US"/>
          <w:rPrChange w:id="663" w:author="Michael Chary" w:date="2024-06-21T06:34:00Z">
            <w:rPr>
              <w:i/>
            </w:rPr>
          </w:rPrChange>
        </w:rPr>
        <w:t xml:space="preserve">Intoxicant NOS </w:t>
      </w:r>
      <w:r w:rsidRPr="005B2091">
        <w:rPr>
          <w:lang w:val="en-US"/>
          <w:rPrChange w:id="664" w:author="Michael Chary" w:date="2024-06-21T06:34:00Z">
            <w:rPr/>
          </w:rPrChange>
        </w:rPr>
        <w:t xml:space="preserve">or </w:t>
      </w:r>
      <w:r w:rsidRPr="005B2091">
        <w:rPr>
          <w:i/>
          <w:lang w:val="en-US"/>
          <w:rPrChange w:id="665" w:author="Michael Chary" w:date="2024-06-21T06:34:00Z">
            <w:rPr>
              <w:i/>
            </w:rPr>
          </w:rPrChange>
        </w:rPr>
        <w:t>Combination</w:t>
      </w:r>
      <w:r w:rsidRPr="005B2091">
        <w:rPr>
          <w:lang w:val="en-US"/>
          <w:rPrChange w:id="666" w:author="Michael Chary" w:date="2024-06-21T06:34:00Z">
            <w:rPr/>
          </w:rPrChange>
        </w:rPr>
        <w:t xml:space="preserve">, with all but one of the </w:t>
      </w:r>
      <w:proofErr w:type="gramStart"/>
      <w:r w:rsidRPr="005B2091">
        <w:rPr>
          <w:lang w:val="en-US"/>
          <w:rPrChange w:id="667" w:author="Michael Chary" w:date="2024-06-21T06:34:00Z">
            <w:rPr/>
          </w:rPrChange>
        </w:rPr>
        <w:t>remainder</w:t>
      </w:r>
      <w:proofErr w:type="gramEnd"/>
      <w:r w:rsidRPr="005B2091">
        <w:rPr>
          <w:lang w:val="en-US"/>
          <w:rPrChange w:id="668" w:author="Michael Chary" w:date="2024-06-21T06:34:00Z">
            <w:rPr/>
          </w:rPrChange>
        </w:rPr>
        <w:t xml:space="preserve"> being classified as </w:t>
      </w:r>
      <w:r w:rsidRPr="005B2091">
        <w:rPr>
          <w:i/>
          <w:lang w:val="en-US"/>
          <w:rPrChange w:id="669" w:author="Michael Chary" w:date="2024-06-21T06:34:00Z">
            <w:rPr>
              <w:i/>
            </w:rPr>
          </w:rPrChange>
        </w:rPr>
        <w:t xml:space="preserve">Street drug. </w:t>
      </w:r>
    </w:p>
    <w:p w14:paraId="4C92A9BD" w14:textId="77777777" w:rsidR="00B00952" w:rsidRPr="005B2091" w:rsidRDefault="00B00952">
      <w:pPr>
        <w:spacing w:before="240" w:line="360" w:lineRule="auto"/>
        <w:rPr>
          <w:lang w:val="en-US"/>
          <w:rPrChange w:id="670" w:author="Michael Chary" w:date="2024-06-21T06:34:00Z">
            <w:rPr/>
          </w:rPrChange>
        </w:rPr>
      </w:pPr>
    </w:p>
    <w:p w14:paraId="318694F2" w14:textId="77777777" w:rsidR="00B00952" w:rsidRPr="005B2091" w:rsidRDefault="00B00952">
      <w:pPr>
        <w:spacing w:before="240" w:line="360" w:lineRule="auto"/>
        <w:rPr>
          <w:lang w:val="en-US"/>
          <w:rPrChange w:id="671" w:author="Michael Chary" w:date="2024-06-21T06:34:00Z">
            <w:rPr/>
          </w:rPrChange>
        </w:rPr>
      </w:pPr>
    </w:p>
    <w:p w14:paraId="130CE73A" w14:textId="77777777" w:rsidR="00B00952" w:rsidRPr="005B2091" w:rsidRDefault="00000000">
      <w:pPr>
        <w:spacing w:before="240" w:line="360" w:lineRule="auto"/>
        <w:rPr>
          <w:b/>
          <w:lang w:val="en-US"/>
          <w:rPrChange w:id="672" w:author="Michael Chary" w:date="2024-06-21T06:34:00Z">
            <w:rPr>
              <w:b/>
            </w:rPr>
          </w:rPrChange>
        </w:rPr>
      </w:pPr>
      <w:r w:rsidRPr="005B2091">
        <w:rPr>
          <w:lang w:val="en-US"/>
          <w:rPrChange w:id="673" w:author="Michael Chary" w:date="2024-06-21T06:34:00Z">
            <w:rPr/>
          </w:rPrChange>
        </w:rPr>
        <w:tab/>
      </w:r>
      <w:r w:rsidRPr="005B2091">
        <w:rPr>
          <w:b/>
          <w:lang w:val="en-US"/>
          <w:rPrChange w:id="674" w:author="Michael Chary" w:date="2024-06-21T06:34:00Z">
            <w:rPr>
              <w:b/>
            </w:rPr>
          </w:rPrChange>
        </w:rPr>
        <w:t>It may be worth finding out what happened to the 7/21 patients who were admitted to the ICU but for whom INTOXICATE recommended GMF, particularly whether they ultimately required ICU-level care. It would be concerning if INTOXICATE was ruling out the wrong patients.</w:t>
      </w:r>
    </w:p>
    <w:p w14:paraId="710F5157" w14:textId="7092F609" w:rsidR="00B00952" w:rsidRPr="005B2091" w:rsidDel="00614AF2" w:rsidRDefault="00B00952">
      <w:pPr>
        <w:spacing w:before="240" w:line="360" w:lineRule="auto"/>
        <w:rPr>
          <w:del w:id="675" w:author="Michael Chary" w:date="2024-06-24T14:48:00Z"/>
          <w:lang w:val="en-US"/>
          <w:rPrChange w:id="676" w:author="Michael Chary" w:date="2024-06-21T06:34:00Z">
            <w:rPr>
              <w:del w:id="677" w:author="Michael Chary" w:date="2024-06-24T14:48:00Z"/>
            </w:rPr>
          </w:rPrChange>
        </w:rPr>
      </w:pPr>
    </w:p>
    <w:p w14:paraId="73B07C6D" w14:textId="0742A56E" w:rsidR="00B00952" w:rsidRPr="005B2091" w:rsidRDefault="00000000">
      <w:pPr>
        <w:spacing w:before="240" w:line="360" w:lineRule="auto"/>
        <w:rPr>
          <w:lang w:val="en-US"/>
          <w:rPrChange w:id="678" w:author="Michael Chary" w:date="2024-06-21T06:34:00Z">
            <w:rPr/>
          </w:rPrChange>
        </w:rPr>
      </w:pPr>
      <w:r w:rsidRPr="005B2091">
        <w:rPr>
          <w:b/>
          <w:i/>
          <w:lang w:val="en-US"/>
          <w:rPrChange w:id="679" w:author="Michael Chary" w:date="2024-06-21T06:34:00Z">
            <w:rPr>
              <w:b/>
              <w:i/>
            </w:rPr>
          </w:rPrChange>
        </w:rPr>
        <w:t xml:space="preserve">Conclusions: </w:t>
      </w:r>
      <w:del w:id="680" w:author="Michael Chary" w:date="2024-06-24T14:48:00Z">
        <w:r w:rsidRPr="005B2091" w:rsidDel="00614AF2">
          <w:rPr>
            <w:i/>
            <w:lang w:val="en-US"/>
            <w:rPrChange w:id="681" w:author="Michael Chary" w:date="2024-06-21T06:34:00Z">
              <w:rPr>
                <w:i/>
              </w:rPr>
            </w:rPrChange>
          </w:rPr>
          <w:delText>This must summarize the main paper. Ensure that extrapolations are reasonable and that conclusions are justified by the data presented, and indicate if the study design can be generalized to a broader study population.</w:delText>
        </w:r>
      </w:del>
    </w:p>
    <w:p w14:paraId="54A24B2C" w14:textId="77777777" w:rsidR="00B00952" w:rsidRPr="005B2091" w:rsidRDefault="00000000">
      <w:pPr>
        <w:spacing w:before="240" w:line="360" w:lineRule="auto"/>
        <w:ind w:firstLine="720"/>
        <w:rPr>
          <w:lang w:val="en-US"/>
          <w:rPrChange w:id="682" w:author="Michael Chary" w:date="2024-06-21T06:34:00Z">
            <w:rPr/>
          </w:rPrChange>
        </w:rPr>
      </w:pPr>
      <w:r w:rsidRPr="005B2091">
        <w:rPr>
          <w:lang w:val="en-US"/>
          <w:rPrChange w:id="683" w:author="Michael Chary" w:date="2024-06-21T06:34:00Z">
            <w:rPr/>
          </w:rPrChange>
        </w:rPr>
        <w:t>A clinical prediction model may demonstrate excellent performance in retrospective validation, but the impact it will have on clinical practice is dependent on when it is chosen for use, how its results are interpreted, and whether its recommendations are accepted. Without instruction, it is unlikely that a practitioner will use a model exclusively or inclusively for patients that would have been selected for inclusion in model development, it is unlikely that all practitioners will place equal weight on the results of a given score, and practitioners may be biased to defer to (and document) the results a clinical prediction model only when it agrees with their own judgement. At this stage, INTOXICATE lacks necessary inclusion and exclusion criteria that would guide its use.</w:t>
      </w:r>
    </w:p>
    <w:p w14:paraId="712AAE46" w14:textId="77777777" w:rsidR="00B00952" w:rsidRDefault="00000000">
      <w:pPr>
        <w:pBdr>
          <w:top w:val="nil"/>
          <w:left w:val="nil"/>
          <w:bottom w:val="nil"/>
          <w:right w:val="nil"/>
          <w:between w:val="nil"/>
        </w:pBdr>
        <w:spacing w:before="240" w:line="360" w:lineRule="auto"/>
        <w:rPr>
          <w:ins w:id="684" w:author="Michael Chary" w:date="2024-06-24T14:49:00Z"/>
          <w:b/>
          <w:lang w:val="en-US"/>
        </w:rPr>
      </w:pPr>
      <w:r w:rsidRPr="005B2091">
        <w:rPr>
          <w:b/>
          <w:lang w:val="en-US"/>
          <w:rPrChange w:id="685" w:author="Michael Chary" w:date="2024-06-21T06:34:00Z">
            <w:rPr>
              <w:b/>
            </w:rPr>
          </w:rPrChange>
        </w:rPr>
        <w:tab/>
      </w:r>
      <w:r w:rsidRPr="005B2091">
        <w:rPr>
          <w:lang w:val="en-US"/>
          <w:rPrChange w:id="686" w:author="Michael Chary" w:date="2024-06-21T06:34:00Z">
            <w:rPr/>
          </w:rPrChange>
        </w:rPr>
        <w:t xml:space="preserve">This brings up important questions on the role of clinical decision rules in ICU admission for intoxicated patients. Other commonly used clinical decision rules that recommend some course of action (e.g., Ottawa Knee/Ankle, Wells’ DVT/PE, Canadian Head CT, PECARN) were created to help identify patients who would benefit from an action in cases where the risks associated with the action are low (e.g., diagnostic imaging) and the consequences of a false negative are high (e.g., untreated fracture, </w:t>
      </w:r>
      <w:r w:rsidRPr="005B2091">
        <w:rPr>
          <w:lang w:val="en-US"/>
          <w:rPrChange w:id="687" w:author="Michael Chary" w:date="2024-06-21T06:34:00Z">
            <w:rPr/>
          </w:rPrChange>
        </w:rPr>
        <w:lastRenderedPageBreak/>
        <w:t>thromboembolism, or ICH). When these rules are appropriately applied to patients with reasonable pre-test probability of disease based on H&amp;</w:t>
      </w:r>
      <w:proofErr w:type="gramStart"/>
      <w:r w:rsidRPr="005B2091">
        <w:rPr>
          <w:lang w:val="en-US"/>
          <w:rPrChange w:id="688" w:author="Michael Chary" w:date="2024-06-21T06:34:00Z">
            <w:rPr/>
          </w:rPrChange>
        </w:rPr>
        <w:t>P,  just</w:t>
      </w:r>
      <w:proofErr w:type="gramEnd"/>
      <w:r w:rsidRPr="005B2091">
        <w:rPr>
          <w:lang w:val="en-US"/>
          <w:rPrChange w:id="689" w:author="Michael Chary" w:date="2024-06-21T06:34:00Z">
            <w:rPr/>
          </w:rPrChange>
        </w:rPr>
        <w:t xml:space="preserve"> one or two points are sufficient to communicate sufficiently high risk of an outcome to indicate intervention. In contrast, for INTOXICATE, the problem being addressed by the decision rule is the outcome of the decision rule itself - ICU admission - and a slew of non-specific clinical covariates found to have independent (but not independently sufficient!) associations with the outcome are assessed. At this time, INTOXICATE is an arithmetical substitute for the physician’s gauge of pre-test probability, but is not the test itself. In that way, INTOXICATE is more closely related to a mortality prediction score, such as APACHE, and mortality prediction scores are not clinical decision rules. </w:t>
      </w:r>
      <w:r w:rsidRPr="005B2091">
        <w:rPr>
          <w:b/>
          <w:lang w:val="en-US"/>
          <w:rPrChange w:id="690" w:author="Michael Chary" w:date="2024-06-21T06:34:00Z">
            <w:rPr>
              <w:b/>
            </w:rPr>
          </w:rPrChange>
        </w:rPr>
        <w:t>There’s a lot left that could be written for the conclusion, but I think it’s best to shape up the rest of the paper before I conclude it.</w:t>
      </w:r>
    </w:p>
    <w:p w14:paraId="34C5FE8E" w14:textId="74785266" w:rsidR="00614AF2" w:rsidRPr="00614AF2" w:rsidRDefault="00614AF2" w:rsidP="00614AF2">
      <w:pPr>
        <w:spacing w:before="240" w:line="360" w:lineRule="auto"/>
        <w:rPr>
          <w:bCs/>
          <w:lang w:val="en-US"/>
          <w:rPrChange w:id="691" w:author="Michael Chary" w:date="2024-06-24T14:49:00Z">
            <w:rPr>
              <w:b/>
            </w:rPr>
          </w:rPrChange>
        </w:rPr>
        <w:pPrChange w:id="692" w:author="Michael Chary" w:date="2024-06-24T14:49:00Z">
          <w:pPr>
            <w:pBdr>
              <w:top w:val="nil"/>
              <w:left w:val="nil"/>
              <w:bottom w:val="nil"/>
              <w:right w:val="nil"/>
              <w:between w:val="nil"/>
            </w:pBdr>
            <w:spacing w:before="240" w:line="360" w:lineRule="auto"/>
          </w:pPr>
        </w:pPrChange>
      </w:pPr>
      <w:ins w:id="693" w:author="Michael Chary" w:date="2024-06-24T14:49:00Z">
        <w:r>
          <w:rPr>
            <w:bCs/>
            <w:lang w:val="en-US"/>
          </w:rPr>
          <w:t xml:space="preserve">[this should be lasts paragraph] A tenet of INTOXICATE is that the level of care a poisoned patient requires can be prognosticated based on a small number of commonly used clinical features, despite the variety of xenobiotics and their variegated effects on the body.  Risk-stratification measures for specific </w:t>
        </w:r>
        <w:proofErr w:type="spellStart"/>
        <w:r>
          <w:rPr>
            <w:bCs/>
            <w:lang w:val="en-US"/>
          </w:rPr>
          <w:t>ingestants</w:t>
        </w:r>
        <w:proofErr w:type="spellEnd"/>
        <w:r>
          <w:rPr>
            <w:bCs/>
            <w:lang w:val="en-US"/>
          </w:rPr>
          <w:t xml:space="preserve"> have been quite successful, for example serum concentrations of acetaminophen, salicylate, bupropion HR</w:t>
        </w:r>
      </w:ins>
      <w:customXmlInsRangeStart w:id="694" w:author="Michael Chary" w:date="2024-06-24T14:49:00Z"/>
      <w:sdt>
        <w:sdtPr>
          <w:rPr>
            <w:bCs/>
            <w:color w:val="000000"/>
            <w:lang w:val="en-US"/>
          </w:rPr>
          <w:tag w:val="MENDELEY_CITATION_v3_eyJjaXRhdGlvbklEIjoiTUVOREVMRVlfQ0lUQVRJT05fZDY4NmJhOGMtZmNlZi00NjIyLTgwZDMtNjRiN2I0YjVlMzE5IiwicHJvcGVydGllcyI6eyJub3RlSW5kZXgiOjB9LCJpc0VkaXRlZCI6ZmFsc2UsIm1hbnVhbE92ZXJyaWRlIjp7ImlzTWFudWFsbHlPdmVycmlkZGVuIjpmYWxzZSwiY2l0ZXByb2NUZXh0IjoiKDI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344069410"/>
          <w:placeholder>
            <w:docPart w:val="E5C18E05185E0749AEB7814EA2C5232E"/>
          </w:placeholder>
        </w:sdtPr>
        <w:sdtContent>
          <w:customXmlInsRangeEnd w:id="694"/>
          <w:ins w:id="695" w:author="Michael Chary" w:date="2024-06-24T14:49:00Z">
            <w:r w:rsidRPr="00614AF2">
              <w:rPr>
                <w:bCs/>
                <w:color w:val="000000"/>
                <w:lang w:val="en-US"/>
              </w:rPr>
              <w:t>(2)</w:t>
            </w:r>
          </w:ins>
          <w:customXmlInsRangeStart w:id="696" w:author="Michael Chary" w:date="2024-06-24T14:49:00Z"/>
        </w:sdtContent>
      </w:sdt>
      <w:customXmlInsRangeEnd w:id="696"/>
      <w:ins w:id="697" w:author="Michael Chary" w:date="2024-06-24T14:49:00Z">
        <w:r>
          <w:rPr>
            <w:bCs/>
            <w:lang w:val="en-US"/>
          </w:rPr>
          <w:t xml:space="preserve">, PO tolerance for caustics, osmolar gap for toxic alcohols. However, there still is a need for a general prediction rule that clinicians who are not toxicologists can use to determine when to consult toxicology and that toxicologists can use to standardize their recommendations. Our results extend those of Brandenburg by demonstrating that the sensitivity and specificity of INTOXICATE are comparable in the Dutch and American healthcare systems. Our findings underscore the divide between INTOXICATE’s prediction and the recommendation of bedside toxicologists. Future work may improve INTOXICATE by considering trends in vital signs and focusing on ingestions for whom there is no effective risk stratification tool. </w:t>
        </w:r>
      </w:ins>
    </w:p>
    <w:p w14:paraId="0D6CA4BA" w14:textId="77777777" w:rsidR="00B00952" w:rsidRPr="005B2091" w:rsidRDefault="00000000">
      <w:pPr>
        <w:pBdr>
          <w:top w:val="nil"/>
          <w:left w:val="nil"/>
          <w:bottom w:val="nil"/>
          <w:right w:val="nil"/>
          <w:between w:val="nil"/>
        </w:pBdr>
        <w:spacing w:before="240" w:line="360" w:lineRule="auto"/>
        <w:rPr>
          <w:b/>
          <w:lang w:val="en-US"/>
          <w:rPrChange w:id="698" w:author="Michael Chary" w:date="2024-06-21T06:34:00Z">
            <w:rPr>
              <w:b/>
            </w:rPr>
          </w:rPrChange>
        </w:rPr>
      </w:pPr>
      <w:r w:rsidRPr="005B2091">
        <w:rPr>
          <w:b/>
          <w:lang w:val="en-US"/>
          <w:rPrChange w:id="699" w:author="Michael Chary" w:date="2024-06-21T06:34:00Z">
            <w:rPr>
              <w:b/>
            </w:rPr>
          </w:rPrChange>
        </w:rPr>
        <w:t>Other points to work in</w:t>
      </w:r>
    </w:p>
    <w:p w14:paraId="1BF81943" w14:textId="77777777" w:rsidR="00B00952" w:rsidRPr="005B2091" w:rsidRDefault="00000000">
      <w:pPr>
        <w:numPr>
          <w:ilvl w:val="0"/>
          <w:numId w:val="1"/>
        </w:numPr>
        <w:pBdr>
          <w:top w:val="nil"/>
          <w:left w:val="nil"/>
          <w:bottom w:val="nil"/>
          <w:right w:val="nil"/>
          <w:between w:val="nil"/>
        </w:pBdr>
        <w:spacing w:before="240" w:line="360" w:lineRule="auto"/>
        <w:rPr>
          <w:b/>
          <w:lang w:val="en-US"/>
          <w:rPrChange w:id="700" w:author="Michael Chary" w:date="2024-06-21T06:34:00Z">
            <w:rPr>
              <w:b/>
            </w:rPr>
          </w:rPrChange>
        </w:rPr>
      </w:pPr>
      <w:r w:rsidRPr="005B2091">
        <w:rPr>
          <w:b/>
          <w:lang w:val="en-US"/>
          <w:rPrChange w:id="701" w:author="Michael Chary" w:date="2024-06-21T06:34:00Z">
            <w:rPr>
              <w:b/>
            </w:rPr>
          </w:rPrChange>
        </w:rPr>
        <w:t xml:space="preserve">This paper is totally not </w:t>
      </w:r>
      <w:proofErr w:type="gramStart"/>
      <w:r w:rsidRPr="005B2091">
        <w:rPr>
          <w:b/>
          <w:lang w:val="en-US"/>
          <w:rPrChange w:id="702" w:author="Michael Chary" w:date="2024-06-21T06:34:00Z">
            <w:rPr>
              <w:b/>
            </w:rPr>
          </w:rPrChange>
        </w:rPr>
        <w:t>finished</w:t>
      </w:r>
      <w:proofErr w:type="gramEnd"/>
    </w:p>
    <w:p w14:paraId="17EDE0D4" w14:textId="77777777" w:rsidR="00B00952" w:rsidRPr="005B2091" w:rsidRDefault="00000000">
      <w:pPr>
        <w:numPr>
          <w:ilvl w:val="0"/>
          <w:numId w:val="1"/>
        </w:numPr>
        <w:pBdr>
          <w:top w:val="nil"/>
          <w:left w:val="nil"/>
          <w:bottom w:val="nil"/>
          <w:right w:val="nil"/>
          <w:between w:val="nil"/>
        </w:pBdr>
        <w:spacing w:line="360" w:lineRule="auto"/>
        <w:rPr>
          <w:b/>
          <w:lang w:val="en-US"/>
          <w:rPrChange w:id="703" w:author="Michael Chary" w:date="2024-06-21T06:34:00Z">
            <w:rPr>
              <w:b/>
            </w:rPr>
          </w:rPrChange>
        </w:rPr>
      </w:pPr>
      <w:r w:rsidRPr="005B2091">
        <w:rPr>
          <w:b/>
          <w:lang w:val="en-US"/>
          <w:rPrChange w:id="704" w:author="Michael Chary" w:date="2024-06-21T06:34:00Z">
            <w:rPr>
              <w:b/>
            </w:rPr>
          </w:rPrChange>
        </w:rPr>
        <w:t xml:space="preserve">Not yet known whether a mortality prediction score, developed for intoxicated patients or the general population, at a certain threshold is an equal or better predictor of ICU requirement than a model developed on ICU patients with known </w:t>
      </w:r>
      <w:proofErr w:type="gramStart"/>
      <w:r w:rsidRPr="005B2091">
        <w:rPr>
          <w:b/>
          <w:lang w:val="en-US"/>
          <w:rPrChange w:id="705" w:author="Michael Chary" w:date="2024-06-21T06:34:00Z">
            <w:rPr>
              <w:b/>
            </w:rPr>
          </w:rPrChange>
        </w:rPr>
        <w:t>outcomes</w:t>
      </w:r>
      <w:proofErr w:type="gramEnd"/>
    </w:p>
    <w:p w14:paraId="1BD6F56B" w14:textId="77777777" w:rsidR="00B00952" w:rsidRPr="005B2091" w:rsidRDefault="00B00952">
      <w:pPr>
        <w:pBdr>
          <w:top w:val="nil"/>
          <w:left w:val="nil"/>
          <w:bottom w:val="nil"/>
          <w:right w:val="nil"/>
          <w:between w:val="nil"/>
        </w:pBdr>
        <w:spacing w:before="240" w:line="360" w:lineRule="auto"/>
        <w:rPr>
          <w:lang w:val="en-US"/>
          <w:rPrChange w:id="706" w:author="Michael Chary" w:date="2024-06-21T06:34:00Z">
            <w:rPr/>
          </w:rPrChange>
        </w:rPr>
      </w:pPr>
    </w:p>
    <w:p w14:paraId="2091B987" w14:textId="77777777" w:rsidR="00B00952" w:rsidRPr="005B2091" w:rsidRDefault="00B00952">
      <w:pPr>
        <w:pBdr>
          <w:top w:val="nil"/>
          <w:left w:val="nil"/>
          <w:bottom w:val="nil"/>
          <w:right w:val="nil"/>
          <w:between w:val="nil"/>
        </w:pBdr>
        <w:spacing w:before="240" w:line="360" w:lineRule="auto"/>
        <w:rPr>
          <w:lang w:val="en-US"/>
          <w:rPrChange w:id="707" w:author="Michael Chary" w:date="2024-06-21T06:34:00Z">
            <w:rPr/>
          </w:rPrChange>
        </w:rPr>
      </w:pPr>
    </w:p>
    <w:p w14:paraId="1187379A" w14:textId="77777777" w:rsidR="00B00952" w:rsidRPr="005B2091" w:rsidRDefault="00B00952">
      <w:pPr>
        <w:pBdr>
          <w:top w:val="nil"/>
          <w:left w:val="nil"/>
          <w:bottom w:val="nil"/>
          <w:right w:val="nil"/>
          <w:between w:val="nil"/>
        </w:pBdr>
        <w:spacing w:before="240" w:line="360" w:lineRule="auto"/>
        <w:rPr>
          <w:lang w:val="en-US"/>
          <w:rPrChange w:id="708" w:author="Michael Chary" w:date="2024-06-21T06:34:00Z">
            <w:rPr/>
          </w:rPrChange>
        </w:rPr>
      </w:pPr>
    </w:p>
    <w:p w14:paraId="0B6CD455" w14:textId="77777777" w:rsidR="00B00952" w:rsidRPr="005B2091" w:rsidRDefault="00000000">
      <w:pPr>
        <w:pBdr>
          <w:top w:val="nil"/>
          <w:left w:val="nil"/>
          <w:bottom w:val="nil"/>
          <w:right w:val="nil"/>
          <w:between w:val="nil"/>
        </w:pBdr>
        <w:spacing w:before="240" w:line="360" w:lineRule="auto"/>
        <w:rPr>
          <w:b/>
          <w:lang w:val="en-US"/>
          <w:rPrChange w:id="709" w:author="Michael Chary" w:date="2024-06-21T06:34:00Z">
            <w:rPr>
              <w:b/>
            </w:rPr>
          </w:rPrChange>
        </w:rPr>
      </w:pPr>
      <w:r w:rsidRPr="005B2091">
        <w:rPr>
          <w:b/>
          <w:lang w:val="en-US"/>
          <w:rPrChange w:id="710" w:author="Michael Chary" w:date="2024-06-21T06:34:00Z">
            <w:rPr>
              <w:b/>
            </w:rPr>
          </w:rPrChange>
        </w:rPr>
        <w:t>References</w:t>
      </w:r>
    </w:p>
    <w:p w14:paraId="691A7BFF" w14:textId="77777777" w:rsidR="00B00952" w:rsidRPr="005B2091" w:rsidRDefault="00000000">
      <w:pPr>
        <w:numPr>
          <w:ilvl w:val="0"/>
          <w:numId w:val="2"/>
        </w:numPr>
        <w:spacing w:before="240" w:line="360" w:lineRule="auto"/>
        <w:rPr>
          <w:sz w:val="22"/>
          <w:szCs w:val="22"/>
          <w:lang w:val="en-US"/>
          <w:rPrChange w:id="711" w:author="Michael Chary" w:date="2024-06-21T06:34:00Z">
            <w:rPr>
              <w:sz w:val="22"/>
              <w:szCs w:val="22"/>
            </w:rPr>
          </w:rPrChange>
        </w:rPr>
      </w:pPr>
      <w:r w:rsidRPr="005B2091">
        <w:rPr>
          <w:sz w:val="22"/>
          <w:szCs w:val="22"/>
          <w:lang w:val="en-US"/>
          <w:rPrChange w:id="712" w:author="Michael Chary" w:date="2024-06-21T06:34:00Z">
            <w:rPr>
              <w:sz w:val="22"/>
              <w:szCs w:val="22"/>
            </w:rPr>
          </w:rPrChange>
        </w:rPr>
        <w:t xml:space="preserve">Simpson, M. et al. Clinical and electrocardiographic factors associated with adverse cardiovascular events in bupropion exposures. </w:t>
      </w:r>
      <w:r w:rsidRPr="005B2091">
        <w:rPr>
          <w:i/>
          <w:sz w:val="22"/>
          <w:szCs w:val="22"/>
          <w:lang w:val="en-US"/>
          <w:rPrChange w:id="713" w:author="Michael Chary" w:date="2024-06-21T06:34:00Z">
            <w:rPr>
              <w:i/>
              <w:sz w:val="22"/>
              <w:szCs w:val="22"/>
            </w:rPr>
          </w:rPrChange>
        </w:rPr>
        <w:t xml:space="preserve">Clin </w:t>
      </w:r>
      <w:proofErr w:type="spellStart"/>
      <w:r w:rsidRPr="005B2091">
        <w:rPr>
          <w:i/>
          <w:sz w:val="22"/>
          <w:szCs w:val="22"/>
          <w:lang w:val="en-US"/>
          <w:rPrChange w:id="714" w:author="Michael Chary" w:date="2024-06-21T06:34:00Z">
            <w:rPr>
              <w:i/>
              <w:sz w:val="22"/>
              <w:szCs w:val="22"/>
            </w:rPr>
          </w:rPrChange>
        </w:rPr>
        <w:t>Toxicol</w:t>
      </w:r>
      <w:proofErr w:type="spellEnd"/>
      <w:r w:rsidRPr="005B2091">
        <w:rPr>
          <w:sz w:val="22"/>
          <w:szCs w:val="22"/>
          <w:lang w:val="en-US"/>
          <w:rPrChange w:id="715" w:author="Michael Chary" w:date="2024-06-21T06:34:00Z">
            <w:rPr>
              <w:sz w:val="22"/>
              <w:szCs w:val="22"/>
            </w:rPr>
          </w:rPrChange>
        </w:rPr>
        <w:t xml:space="preserve"> </w:t>
      </w:r>
      <w:r w:rsidRPr="005B2091">
        <w:rPr>
          <w:b/>
          <w:sz w:val="22"/>
          <w:szCs w:val="22"/>
          <w:lang w:val="en-US"/>
          <w:rPrChange w:id="716" w:author="Michael Chary" w:date="2024-06-21T06:34:00Z">
            <w:rPr>
              <w:b/>
              <w:sz w:val="22"/>
              <w:szCs w:val="22"/>
            </w:rPr>
          </w:rPrChange>
        </w:rPr>
        <w:t>61</w:t>
      </w:r>
      <w:r w:rsidRPr="005B2091">
        <w:rPr>
          <w:sz w:val="22"/>
          <w:szCs w:val="22"/>
          <w:lang w:val="en-US"/>
          <w:rPrChange w:id="717" w:author="Michael Chary" w:date="2024-06-21T06:34:00Z">
            <w:rPr>
              <w:sz w:val="22"/>
              <w:szCs w:val="22"/>
            </w:rPr>
          </w:rPrChange>
        </w:rPr>
        <w:t>, 529–535 (2023).</w:t>
      </w:r>
    </w:p>
    <w:p w14:paraId="3813CB8A" w14:textId="77777777" w:rsidR="00B00952" w:rsidRPr="005B2091" w:rsidRDefault="00000000">
      <w:pPr>
        <w:numPr>
          <w:ilvl w:val="0"/>
          <w:numId w:val="2"/>
        </w:numPr>
        <w:spacing w:line="360" w:lineRule="auto"/>
        <w:rPr>
          <w:sz w:val="22"/>
          <w:szCs w:val="22"/>
          <w:lang w:val="en-US"/>
          <w:rPrChange w:id="718" w:author="Michael Chary" w:date="2024-06-21T06:34:00Z">
            <w:rPr>
              <w:sz w:val="22"/>
              <w:szCs w:val="22"/>
            </w:rPr>
          </w:rPrChange>
        </w:rPr>
      </w:pPr>
      <w:r w:rsidRPr="005B2091">
        <w:rPr>
          <w:sz w:val="22"/>
          <w:szCs w:val="22"/>
          <w:lang w:val="en-US"/>
          <w:rPrChange w:id="719" w:author="Michael Chary" w:date="2024-06-21T06:34:00Z">
            <w:rPr>
              <w:sz w:val="22"/>
              <w:szCs w:val="22"/>
            </w:rPr>
          </w:rPrChange>
        </w:rPr>
        <w:t xml:space="preserve">Brandenburg, R. et al. The need for ICU admission in intoxicated patients: a prediction model. </w:t>
      </w:r>
      <w:r w:rsidRPr="005B2091">
        <w:rPr>
          <w:i/>
          <w:sz w:val="22"/>
          <w:szCs w:val="22"/>
          <w:lang w:val="en-US"/>
          <w:rPrChange w:id="720" w:author="Michael Chary" w:date="2024-06-21T06:34:00Z">
            <w:rPr>
              <w:i/>
              <w:sz w:val="22"/>
              <w:szCs w:val="22"/>
            </w:rPr>
          </w:rPrChange>
        </w:rPr>
        <w:t xml:space="preserve">Clin </w:t>
      </w:r>
      <w:proofErr w:type="spellStart"/>
      <w:r w:rsidRPr="005B2091">
        <w:rPr>
          <w:i/>
          <w:sz w:val="22"/>
          <w:szCs w:val="22"/>
          <w:lang w:val="en-US"/>
          <w:rPrChange w:id="721" w:author="Michael Chary" w:date="2024-06-21T06:34:00Z">
            <w:rPr>
              <w:i/>
              <w:sz w:val="22"/>
              <w:szCs w:val="22"/>
            </w:rPr>
          </w:rPrChange>
        </w:rPr>
        <w:t>Toxicol</w:t>
      </w:r>
      <w:proofErr w:type="spellEnd"/>
      <w:r w:rsidRPr="005B2091">
        <w:rPr>
          <w:sz w:val="22"/>
          <w:szCs w:val="22"/>
          <w:lang w:val="en-US"/>
          <w:rPrChange w:id="722" w:author="Michael Chary" w:date="2024-06-21T06:34:00Z">
            <w:rPr>
              <w:sz w:val="22"/>
              <w:szCs w:val="22"/>
            </w:rPr>
          </w:rPrChange>
        </w:rPr>
        <w:t xml:space="preserve"> </w:t>
      </w:r>
      <w:r w:rsidRPr="005B2091">
        <w:rPr>
          <w:b/>
          <w:sz w:val="22"/>
          <w:szCs w:val="22"/>
          <w:lang w:val="en-US"/>
          <w:rPrChange w:id="723" w:author="Michael Chary" w:date="2024-06-21T06:34:00Z">
            <w:rPr>
              <w:b/>
              <w:sz w:val="22"/>
              <w:szCs w:val="22"/>
            </w:rPr>
          </w:rPrChange>
        </w:rPr>
        <w:t>55</w:t>
      </w:r>
      <w:r w:rsidRPr="005B2091">
        <w:rPr>
          <w:sz w:val="22"/>
          <w:szCs w:val="22"/>
          <w:lang w:val="en-US"/>
          <w:rPrChange w:id="724" w:author="Michael Chary" w:date="2024-06-21T06:34:00Z">
            <w:rPr>
              <w:sz w:val="22"/>
              <w:szCs w:val="22"/>
            </w:rPr>
          </w:rPrChange>
        </w:rPr>
        <w:t>, 4–11 (2017).</w:t>
      </w:r>
    </w:p>
    <w:p w14:paraId="6A74482B" w14:textId="77777777" w:rsidR="00B00952" w:rsidRPr="005B2091" w:rsidRDefault="00000000">
      <w:pPr>
        <w:numPr>
          <w:ilvl w:val="0"/>
          <w:numId w:val="2"/>
        </w:numPr>
        <w:spacing w:line="276" w:lineRule="auto"/>
        <w:rPr>
          <w:sz w:val="22"/>
          <w:szCs w:val="22"/>
          <w:lang w:val="en-US"/>
          <w:rPrChange w:id="725" w:author="Michael Chary" w:date="2024-06-21T06:34:00Z">
            <w:rPr>
              <w:sz w:val="22"/>
              <w:szCs w:val="22"/>
            </w:rPr>
          </w:rPrChange>
        </w:rPr>
      </w:pPr>
      <w:r w:rsidRPr="005B2091">
        <w:rPr>
          <w:rFonts w:ascii="Arial" w:eastAsia="Arial" w:hAnsi="Arial" w:cs="Arial"/>
          <w:color w:val="212121"/>
          <w:sz w:val="18"/>
          <w:szCs w:val="18"/>
          <w:highlight w:val="white"/>
          <w:lang w:val="en-US"/>
          <w:rPrChange w:id="726" w:author="Michael Chary" w:date="2024-06-21T06:34:00Z">
            <w:rPr>
              <w:rFonts w:ascii="Arial" w:eastAsia="Arial" w:hAnsi="Arial" w:cs="Arial"/>
              <w:color w:val="212121"/>
              <w:sz w:val="18"/>
              <w:szCs w:val="18"/>
              <w:highlight w:val="white"/>
            </w:rPr>
          </w:rPrChange>
        </w:rPr>
        <w:t xml:space="preserve">Han, K. S., Kim, S. J., Lee, E. J., Shin, J. H., Lee, J. S., &amp; Lee, S. W. (2021). Development and validation of new poisoning mortality score system for patients with acute poisoning at the emergency department. </w:t>
      </w:r>
      <w:r w:rsidRPr="005B2091">
        <w:rPr>
          <w:rFonts w:ascii="Arial" w:eastAsia="Arial" w:hAnsi="Arial" w:cs="Arial"/>
          <w:i/>
          <w:color w:val="212121"/>
          <w:sz w:val="18"/>
          <w:szCs w:val="18"/>
          <w:highlight w:val="white"/>
          <w:lang w:val="en-US"/>
          <w:rPrChange w:id="727" w:author="Michael Chary" w:date="2024-06-21T06:34:00Z">
            <w:rPr>
              <w:rFonts w:ascii="Arial" w:eastAsia="Arial" w:hAnsi="Arial" w:cs="Arial"/>
              <w:i/>
              <w:color w:val="212121"/>
              <w:sz w:val="18"/>
              <w:szCs w:val="18"/>
              <w:highlight w:val="white"/>
            </w:rPr>
          </w:rPrChange>
        </w:rPr>
        <w:t>Critical care (London, England)</w:t>
      </w:r>
      <w:r w:rsidRPr="005B2091">
        <w:rPr>
          <w:rFonts w:ascii="Arial" w:eastAsia="Arial" w:hAnsi="Arial" w:cs="Arial"/>
          <w:color w:val="212121"/>
          <w:sz w:val="18"/>
          <w:szCs w:val="18"/>
          <w:highlight w:val="white"/>
          <w:lang w:val="en-US"/>
          <w:rPrChange w:id="728" w:author="Michael Chary" w:date="2024-06-21T06:34:00Z">
            <w:rPr>
              <w:rFonts w:ascii="Arial" w:eastAsia="Arial" w:hAnsi="Arial" w:cs="Arial"/>
              <w:color w:val="212121"/>
              <w:sz w:val="18"/>
              <w:szCs w:val="18"/>
              <w:highlight w:val="white"/>
            </w:rPr>
          </w:rPrChange>
        </w:rPr>
        <w:t xml:space="preserve">, </w:t>
      </w:r>
      <w:r w:rsidRPr="005B2091">
        <w:rPr>
          <w:rFonts w:ascii="Arial" w:eastAsia="Arial" w:hAnsi="Arial" w:cs="Arial"/>
          <w:i/>
          <w:color w:val="212121"/>
          <w:sz w:val="18"/>
          <w:szCs w:val="18"/>
          <w:highlight w:val="white"/>
          <w:lang w:val="en-US"/>
          <w:rPrChange w:id="729" w:author="Michael Chary" w:date="2024-06-21T06:34:00Z">
            <w:rPr>
              <w:rFonts w:ascii="Arial" w:eastAsia="Arial" w:hAnsi="Arial" w:cs="Arial"/>
              <w:i/>
              <w:color w:val="212121"/>
              <w:sz w:val="18"/>
              <w:szCs w:val="18"/>
              <w:highlight w:val="white"/>
            </w:rPr>
          </w:rPrChange>
        </w:rPr>
        <w:t>25</w:t>
      </w:r>
      <w:r w:rsidRPr="005B2091">
        <w:rPr>
          <w:rFonts w:ascii="Arial" w:eastAsia="Arial" w:hAnsi="Arial" w:cs="Arial"/>
          <w:color w:val="212121"/>
          <w:sz w:val="18"/>
          <w:szCs w:val="18"/>
          <w:highlight w:val="white"/>
          <w:lang w:val="en-US"/>
          <w:rPrChange w:id="730" w:author="Michael Chary" w:date="2024-06-21T06:34:00Z">
            <w:rPr>
              <w:rFonts w:ascii="Arial" w:eastAsia="Arial" w:hAnsi="Arial" w:cs="Arial"/>
              <w:color w:val="212121"/>
              <w:sz w:val="18"/>
              <w:szCs w:val="18"/>
              <w:highlight w:val="white"/>
            </w:rPr>
          </w:rPrChange>
        </w:rPr>
        <w:t xml:space="preserve">(1), 29. </w:t>
      </w:r>
      <w:r w:rsidRPr="005B2091">
        <w:rPr>
          <w:lang w:val="en-US"/>
          <w:rPrChange w:id="731" w:author="Michael Chary" w:date="2024-06-21T06:34:00Z">
            <w:rPr/>
          </w:rPrChange>
        </w:rPr>
        <w:fldChar w:fldCharType="begin"/>
      </w:r>
      <w:r w:rsidRPr="005B2091">
        <w:rPr>
          <w:lang w:val="en-US"/>
          <w:rPrChange w:id="732" w:author="Michael Chary" w:date="2024-06-21T06:34:00Z">
            <w:rPr/>
          </w:rPrChange>
        </w:rPr>
        <w:instrText>HYPERLINK "https://doi.org/10.1186/s13054-020-03408-1" \h</w:instrText>
      </w:r>
      <w:r w:rsidRPr="006C2EA3">
        <w:rPr>
          <w:lang w:val="en-US"/>
        </w:rPr>
      </w:r>
      <w:r w:rsidRPr="005B2091">
        <w:rPr>
          <w:lang w:val="en-US"/>
          <w:rPrChange w:id="733" w:author="Michael Chary" w:date="2024-06-21T06:34:00Z">
            <w:rPr>
              <w:rFonts w:ascii="Arial" w:eastAsia="Arial" w:hAnsi="Arial" w:cs="Arial"/>
              <w:color w:val="1155CC"/>
              <w:sz w:val="18"/>
              <w:szCs w:val="18"/>
              <w:highlight w:val="white"/>
              <w:u w:val="single"/>
            </w:rPr>
          </w:rPrChange>
        </w:rPr>
        <w:fldChar w:fldCharType="separate"/>
      </w:r>
      <w:r w:rsidRPr="005B2091">
        <w:rPr>
          <w:rFonts w:ascii="Arial" w:eastAsia="Arial" w:hAnsi="Arial" w:cs="Arial"/>
          <w:color w:val="1155CC"/>
          <w:sz w:val="18"/>
          <w:szCs w:val="18"/>
          <w:highlight w:val="white"/>
          <w:u w:val="single"/>
          <w:lang w:val="en-US"/>
          <w:rPrChange w:id="734" w:author="Michael Chary" w:date="2024-06-21T06:34:00Z">
            <w:rPr>
              <w:rFonts w:ascii="Arial" w:eastAsia="Arial" w:hAnsi="Arial" w:cs="Arial"/>
              <w:color w:val="1155CC"/>
              <w:sz w:val="18"/>
              <w:szCs w:val="18"/>
              <w:highlight w:val="white"/>
              <w:u w:val="single"/>
            </w:rPr>
          </w:rPrChange>
        </w:rPr>
        <w:t>https://doi.org/10.1186/s13054-020-03408-1</w:t>
      </w:r>
      <w:r w:rsidRPr="005B2091">
        <w:rPr>
          <w:rFonts w:ascii="Arial" w:eastAsia="Arial" w:hAnsi="Arial" w:cs="Arial"/>
          <w:color w:val="1155CC"/>
          <w:sz w:val="18"/>
          <w:szCs w:val="18"/>
          <w:highlight w:val="white"/>
          <w:u w:val="single"/>
          <w:lang w:val="en-US"/>
          <w:rPrChange w:id="735" w:author="Michael Chary" w:date="2024-06-21T06:34:00Z">
            <w:rPr>
              <w:rFonts w:ascii="Arial" w:eastAsia="Arial" w:hAnsi="Arial" w:cs="Arial"/>
              <w:color w:val="1155CC"/>
              <w:sz w:val="18"/>
              <w:szCs w:val="18"/>
              <w:highlight w:val="white"/>
              <w:u w:val="single"/>
            </w:rPr>
          </w:rPrChange>
        </w:rPr>
        <w:fldChar w:fldCharType="end"/>
      </w:r>
    </w:p>
    <w:p w14:paraId="0A018E10" w14:textId="77777777" w:rsidR="00B00952" w:rsidRPr="005B2091" w:rsidRDefault="00000000">
      <w:pPr>
        <w:numPr>
          <w:ilvl w:val="0"/>
          <w:numId w:val="2"/>
        </w:numPr>
        <w:spacing w:line="276" w:lineRule="auto"/>
        <w:rPr>
          <w:sz w:val="22"/>
          <w:szCs w:val="22"/>
          <w:lang w:val="en-US"/>
          <w:rPrChange w:id="736" w:author="Michael Chary" w:date="2024-06-21T06:34:00Z">
            <w:rPr>
              <w:sz w:val="22"/>
              <w:szCs w:val="22"/>
            </w:rPr>
          </w:rPrChange>
        </w:rPr>
      </w:pPr>
      <w:r w:rsidRPr="005B2091">
        <w:rPr>
          <w:rFonts w:ascii="Arial" w:eastAsia="Arial" w:hAnsi="Arial" w:cs="Arial"/>
          <w:color w:val="212121"/>
          <w:sz w:val="18"/>
          <w:szCs w:val="18"/>
          <w:highlight w:val="white"/>
          <w:lang w:val="en-US"/>
          <w:rPrChange w:id="737" w:author="Michael Chary" w:date="2024-06-21T06:34:00Z">
            <w:rPr>
              <w:rFonts w:ascii="Arial" w:eastAsia="Arial" w:hAnsi="Arial" w:cs="Arial"/>
              <w:color w:val="212121"/>
              <w:sz w:val="18"/>
              <w:szCs w:val="18"/>
              <w:highlight w:val="white"/>
            </w:rPr>
          </w:rPrChange>
        </w:rPr>
        <w:t xml:space="preserve">Idowu, D., </w:t>
      </w:r>
      <w:proofErr w:type="spellStart"/>
      <w:r w:rsidRPr="005B2091">
        <w:rPr>
          <w:rFonts w:ascii="Arial" w:eastAsia="Arial" w:hAnsi="Arial" w:cs="Arial"/>
          <w:color w:val="212121"/>
          <w:sz w:val="18"/>
          <w:szCs w:val="18"/>
          <w:highlight w:val="white"/>
          <w:lang w:val="en-US"/>
          <w:rPrChange w:id="738" w:author="Michael Chary" w:date="2024-06-21T06:34:00Z">
            <w:rPr>
              <w:rFonts w:ascii="Arial" w:eastAsia="Arial" w:hAnsi="Arial" w:cs="Arial"/>
              <w:color w:val="212121"/>
              <w:sz w:val="18"/>
              <w:szCs w:val="18"/>
              <w:highlight w:val="white"/>
            </w:rPr>
          </w:rPrChange>
        </w:rPr>
        <w:t>Ezema</w:t>
      </w:r>
      <w:proofErr w:type="spellEnd"/>
      <w:r w:rsidRPr="005B2091">
        <w:rPr>
          <w:rFonts w:ascii="Arial" w:eastAsia="Arial" w:hAnsi="Arial" w:cs="Arial"/>
          <w:color w:val="212121"/>
          <w:sz w:val="18"/>
          <w:szCs w:val="18"/>
          <w:highlight w:val="white"/>
          <w:lang w:val="en-US"/>
          <w:rPrChange w:id="739" w:author="Michael Chary" w:date="2024-06-21T06:34:00Z">
            <w:rPr>
              <w:rFonts w:ascii="Arial" w:eastAsia="Arial" w:hAnsi="Arial" w:cs="Arial"/>
              <w:color w:val="212121"/>
              <w:sz w:val="18"/>
              <w:szCs w:val="18"/>
              <w:highlight w:val="white"/>
            </w:rPr>
          </w:rPrChange>
        </w:rPr>
        <w:t xml:space="preserve">, K., Corcoran, J., &amp; Farkas, A. (2024). The predictive value of heart rate in determining clinical course after a bupropion overdose. Clinical Toxicology, 1–7. </w:t>
      </w:r>
      <w:r w:rsidRPr="005B2091">
        <w:rPr>
          <w:lang w:val="en-US"/>
          <w:rPrChange w:id="740" w:author="Michael Chary" w:date="2024-06-21T06:34:00Z">
            <w:rPr/>
          </w:rPrChange>
        </w:rPr>
        <w:fldChar w:fldCharType="begin"/>
      </w:r>
      <w:r w:rsidRPr="005B2091">
        <w:rPr>
          <w:lang w:val="en-US"/>
          <w:rPrChange w:id="741" w:author="Michael Chary" w:date="2024-06-21T06:34:00Z">
            <w:rPr/>
          </w:rPrChange>
        </w:rPr>
        <w:instrText>HYPERLINK "https://doi.org/10.1080/15563650.2024.2347514" \h</w:instrText>
      </w:r>
      <w:r w:rsidRPr="006C2EA3">
        <w:rPr>
          <w:lang w:val="en-US"/>
        </w:rPr>
      </w:r>
      <w:r w:rsidRPr="005B2091">
        <w:rPr>
          <w:lang w:val="en-US"/>
          <w:rPrChange w:id="742" w:author="Michael Chary" w:date="2024-06-21T06:34:00Z">
            <w:rPr>
              <w:rFonts w:ascii="Arial" w:eastAsia="Arial" w:hAnsi="Arial" w:cs="Arial"/>
              <w:color w:val="1155CC"/>
              <w:sz w:val="18"/>
              <w:szCs w:val="18"/>
              <w:highlight w:val="white"/>
              <w:u w:val="single"/>
            </w:rPr>
          </w:rPrChange>
        </w:rPr>
        <w:fldChar w:fldCharType="separate"/>
      </w:r>
      <w:r w:rsidRPr="005B2091">
        <w:rPr>
          <w:rFonts w:ascii="Arial" w:eastAsia="Arial" w:hAnsi="Arial" w:cs="Arial"/>
          <w:color w:val="1155CC"/>
          <w:sz w:val="18"/>
          <w:szCs w:val="18"/>
          <w:highlight w:val="white"/>
          <w:u w:val="single"/>
          <w:lang w:val="en-US"/>
          <w:rPrChange w:id="743" w:author="Michael Chary" w:date="2024-06-21T06:34:00Z">
            <w:rPr>
              <w:rFonts w:ascii="Arial" w:eastAsia="Arial" w:hAnsi="Arial" w:cs="Arial"/>
              <w:color w:val="1155CC"/>
              <w:sz w:val="18"/>
              <w:szCs w:val="18"/>
              <w:highlight w:val="white"/>
              <w:u w:val="single"/>
            </w:rPr>
          </w:rPrChange>
        </w:rPr>
        <w:t>https://doi.org/10.1080/15563650.2024.2347514</w:t>
      </w:r>
      <w:r w:rsidRPr="005B2091">
        <w:rPr>
          <w:rFonts w:ascii="Arial" w:eastAsia="Arial" w:hAnsi="Arial" w:cs="Arial"/>
          <w:color w:val="1155CC"/>
          <w:sz w:val="18"/>
          <w:szCs w:val="18"/>
          <w:highlight w:val="white"/>
          <w:u w:val="single"/>
          <w:lang w:val="en-US"/>
          <w:rPrChange w:id="744" w:author="Michael Chary" w:date="2024-06-21T06:34:00Z">
            <w:rPr>
              <w:rFonts w:ascii="Arial" w:eastAsia="Arial" w:hAnsi="Arial" w:cs="Arial"/>
              <w:color w:val="1155CC"/>
              <w:sz w:val="18"/>
              <w:szCs w:val="18"/>
              <w:highlight w:val="white"/>
              <w:u w:val="single"/>
            </w:rPr>
          </w:rPrChange>
        </w:rPr>
        <w:fldChar w:fldCharType="end"/>
      </w:r>
    </w:p>
    <w:p w14:paraId="78B3B9A0" w14:textId="77777777" w:rsidR="00B00952" w:rsidRPr="005B2091" w:rsidRDefault="00000000">
      <w:pPr>
        <w:numPr>
          <w:ilvl w:val="0"/>
          <w:numId w:val="2"/>
        </w:numPr>
        <w:spacing w:line="276" w:lineRule="auto"/>
        <w:rPr>
          <w:sz w:val="22"/>
          <w:szCs w:val="22"/>
          <w:lang w:val="en-US"/>
          <w:rPrChange w:id="745" w:author="Michael Chary" w:date="2024-06-21T06:34:00Z">
            <w:rPr>
              <w:sz w:val="22"/>
              <w:szCs w:val="22"/>
            </w:rPr>
          </w:rPrChange>
        </w:rPr>
      </w:pPr>
      <w:proofErr w:type="spellStart"/>
      <w:r w:rsidRPr="005B2091">
        <w:rPr>
          <w:sz w:val="22"/>
          <w:szCs w:val="22"/>
          <w:lang w:val="en-US"/>
          <w:rPrChange w:id="746" w:author="Michael Chary" w:date="2024-06-21T06:34:00Z">
            <w:rPr>
              <w:sz w:val="22"/>
              <w:szCs w:val="22"/>
            </w:rPr>
          </w:rPrChange>
        </w:rPr>
        <w:t>Peppin</w:t>
      </w:r>
      <w:proofErr w:type="spellEnd"/>
      <w:r w:rsidRPr="005B2091">
        <w:rPr>
          <w:sz w:val="22"/>
          <w:szCs w:val="22"/>
          <w:lang w:val="en-US"/>
          <w:rPrChange w:id="747" w:author="Michael Chary" w:date="2024-06-21T06:34:00Z">
            <w:rPr>
              <w:sz w:val="22"/>
              <w:szCs w:val="22"/>
            </w:rPr>
          </w:rPrChange>
        </w:rPr>
        <w:t xml:space="preserve">, J. F., Raffa, R. B., &amp; </w:t>
      </w:r>
      <w:proofErr w:type="spellStart"/>
      <w:r w:rsidRPr="005B2091">
        <w:rPr>
          <w:sz w:val="22"/>
          <w:szCs w:val="22"/>
          <w:lang w:val="en-US"/>
          <w:rPrChange w:id="748" w:author="Michael Chary" w:date="2024-06-21T06:34:00Z">
            <w:rPr>
              <w:sz w:val="22"/>
              <w:szCs w:val="22"/>
            </w:rPr>
          </w:rPrChange>
        </w:rPr>
        <w:t>Schatman</w:t>
      </w:r>
      <w:proofErr w:type="spellEnd"/>
      <w:r w:rsidRPr="005B2091">
        <w:rPr>
          <w:sz w:val="22"/>
          <w:szCs w:val="22"/>
          <w:lang w:val="en-US"/>
          <w:rPrChange w:id="749" w:author="Michael Chary" w:date="2024-06-21T06:34:00Z">
            <w:rPr>
              <w:sz w:val="22"/>
              <w:szCs w:val="22"/>
            </w:rPr>
          </w:rPrChange>
        </w:rPr>
        <w:t>, M. E. (2020). The Polysubstance Overdose-Death Crisis. Journal of pain research, 13, 3405–3408. https://doi.org/10.2147/JPR.S295715</w:t>
      </w:r>
    </w:p>
    <w:p w14:paraId="21E529B6" w14:textId="6D33C58C" w:rsidR="006C2EA3" w:rsidRDefault="006C2EA3">
      <w:pPr>
        <w:rPr>
          <w:b/>
          <w:lang w:val="en-US"/>
        </w:rPr>
      </w:pPr>
      <w:r>
        <w:rPr>
          <w:b/>
          <w:lang w:val="en-US"/>
        </w:rPr>
        <w:br w:type="page"/>
      </w:r>
    </w:p>
    <w:p w14:paraId="136A4B76" w14:textId="77777777" w:rsidR="006C2EA3" w:rsidRDefault="006C2EA3" w:rsidP="006C2EA3">
      <w:pPr>
        <w:keepNext/>
        <w:pBdr>
          <w:top w:val="nil"/>
          <w:left w:val="nil"/>
          <w:bottom w:val="nil"/>
          <w:right w:val="nil"/>
          <w:between w:val="nil"/>
        </w:pBdr>
        <w:spacing w:before="240" w:line="360" w:lineRule="auto"/>
        <w:pPrChange w:id="750" w:author="Michael Chary" w:date="2024-06-24T10:45:00Z">
          <w:pPr>
            <w:pBdr>
              <w:top w:val="nil"/>
              <w:left w:val="nil"/>
              <w:bottom w:val="nil"/>
              <w:right w:val="nil"/>
              <w:between w:val="nil"/>
            </w:pBdr>
            <w:spacing w:before="240" w:line="360" w:lineRule="auto"/>
          </w:pPr>
        </w:pPrChange>
      </w:pPr>
      <w:r w:rsidRPr="006C2EA3">
        <w:rPr>
          <w:b/>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1"/>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751" w:name="_Ref170118666"/>
      <w:r w:rsidRPr="006C2EA3">
        <w:rPr>
          <w:i w:val="0"/>
          <w:iCs w:val="0"/>
          <w:color w:val="000000" w:themeColor="text1"/>
          <w:rPrChange w:id="752" w:author="Michael Chary" w:date="2024-06-24T10:46:00Z">
            <w:rPr/>
          </w:rPrChange>
        </w:rPr>
        <w:t xml:space="preserve">Figure </w:t>
      </w:r>
      <w:r w:rsidRPr="006C2EA3">
        <w:rPr>
          <w:i w:val="0"/>
          <w:iCs w:val="0"/>
          <w:color w:val="000000" w:themeColor="text1"/>
          <w:rPrChange w:id="753" w:author="Michael Chary" w:date="2024-06-24T10:46:00Z">
            <w:rPr/>
          </w:rPrChange>
        </w:rPr>
        <w:fldChar w:fldCharType="begin"/>
      </w:r>
      <w:r w:rsidRPr="006C2EA3">
        <w:rPr>
          <w:i w:val="0"/>
          <w:iCs w:val="0"/>
          <w:color w:val="000000" w:themeColor="text1"/>
          <w:rPrChange w:id="754" w:author="Michael Chary" w:date="2024-06-24T10:46:00Z">
            <w:rPr/>
          </w:rPrChange>
        </w:rPr>
        <w:instrText xml:space="preserve"> SEQ Figure \* ARABIC </w:instrText>
      </w:r>
      <w:r w:rsidRPr="006C2EA3">
        <w:rPr>
          <w:i w:val="0"/>
          <w:iCs w:val="0"/>
          <w:color w:val="000000" w:themeColor="text1"/>
          <w:rPrChange w:id="755" w:author="Michael Chary" w:date="2024-06-24T10:46:00Z">
            <w:rPr/>
          </w:rPrChange>
        </w:rPr>
        <w:fldChar w:fldCharType="separate"/>
      </w:r>
      <w:r w:rsidRPr="006C2EA3">
        <w:rPr>
          <w:i w:val="0"/>
          <w:iCs w:val="0"/>
          <w:color w:val="000000" w:themeColor="text1"/>
          <w:rPrChange w:id="756" w:author="Michael Chary" w:date="2024-06-24T10:46:00Z">
            <w:rPr>
              <w:noProof/>
            </w:rPr>
          </w:rPrChange>
        </w:rPr>
        <w:t>1</w:t>
      </w:r>
      <w:r w:rsidRPr="006C2EA3">
        <w:rPr>
          <w:i w:val="0"/>
          <w:iCs w:val="0"/>
          <w:color w:val="000000" w:themeColor="text1"/>
          <w:rPrChange w:id="757" w:author="Michael Chary" w:date="2024-06-24T10:46:00Z">
            <w:rPr/>
          </w:rPrChange>
        </w:rPr>
        <w:fldChar w:fldCharType="end"/>
      </w:r>
      <w:bookmarkEnd w:id="751"/>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tbl>
      <w:tblPr>
        <w:tblW w:w="0" w:type="auto"/>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7380"/>
        <w:gridCol w:w="1119"/>
        <w:tblGridChange w:id="758">
          <w:tblGrid>
            <w:gridCol w:w="7380"/>
            <w:gridCol w:w="1119"/>
          </w:tblGrid>
        </w:tblGridChange>
      </w:tblGrid>
      <w:tr w:rsidR="001C0570" w:rsidRPr="001C0570" w:rsidDel="00A50F07" w14:paraId="39C9FF4E" w14:textId="5CA18AF9" w:rsidTr="001C0570">
        <w:trPr>
          <w:del w:id="759"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bl>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065"/>
              <w:gridCol w:w="1707"/>
              <w:gridCol w:w="1274"/>
              <w:gridCol w:w="1184"/>
            </w:tblGrid>
            <w:tr w:rsidR="00A50F07" w14:paraId="5E920B48" w14:textId="77777777" w:rsidTr="00A50F07">
              <w:trPr>
                <w:tblHeader/>
                <w:ins w:id="760" w:author="Michael Chary" w:date="2024-06-24T11:17:00Z"/>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72F005C" w14:textId="77777777" w:rsidR="00A50F07" w:rsidRDefault="00A50F07" w:rsidP="00A50F07">
                  <w:pPr>
                    <w:rPr>
                      <w:ins w:id="761" w:author="Michael Chary" w:date="2024-06-24T11:17:00Z"/>
                      <w:rFonts w:ascii="Segoe UI" w:hAnsi="Segoe UI" w:cs="Segoe UI"/>
                      <w:color w:val="333333"/>
                    </w:rPr>
                  </w:pPr>
                  <w:ins w:id="762" w:author="Michael Chary" w:date="2024-06-24T11:17:00Z">
                    <w:r>
                      <w:rPr>
                        <w:rStyle w:val="Strong"/>
                        <w:rFonts w:ascii="Segoe UI" w:hAnsi="Segoe UI" w:cs="Segoe UI"/>
                        <w:color w:val="333333"/>
                      </w:rPr>
                      <w:t>Characteristic</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12DA5F5" w14:textId="77777777" w:rsidR="00A50F07" w:rsidRDefault="00A50F07" w:rsidP="00A50F07">
                  <w:pPr>
                    <w:jc w:val="center"/>
                    <w:rPr>
                      <w:ins w:id="763" w:author="Michael Chary" w:date="2024-06-24T11:17:00Z"/>
                      <w:rFonts w:ascii="Segoe UI" w:hAnsi="Segoe UI" w:cs="Segoe UI"/>
                      <w:color w:val="333333"/>
                    </w:rPr>
                  </w:pPr>
                  <w:ins w:id="764" w:author="Michael Chary" w:date="2024-06-24T11:17:00Z">
                    <w:r>
                      <w:rPr>
                        <w:rStyle w:val="Strong"/>
                        <w:rFonts w:ascii="Segoe UI" w:hAnsi="Segoe UI" w:cs="Segoe UI"/>
                        <w:color w:val="333333"/>
                      </w:rPr>
                      <w:t>Adolescent</w:t>
                    </w:r>
                    <w:r>
                      <w:rPr>
                        <w:rFonts w:ascii="Segoe UI" w:hAnsi="Segoe UI" w:cs="Segoe UI"/>
                        <w:color w:val="333333"/>
                      </w:rPr>
                      <w:t>, N = 24</w:t>
                    </w:r>
                    <w:r>
                      <w:rPr>
                        <w:rStyle w:val="gtfootnotemarks"/>
                        <w:rFonts w:ascii="Segoe UI" w:hAnsi="Segoe UI" w:cs="Segoe UI"/>
                        <w:i/>
                        <w:iCs/>
                        <w:color w:val="333333"/>
                        <w:sz w:val="14"/>
                        <w:szCs w:val="14"/>
                        <w:vertAlign w:val="superscript"/>
                      </w:rPr>
                      <w:t>1</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448E5A" w14:textId="77777777" w:rsidR="00A50F07" w:rsidRDefault="00A50F07" w:rsidP="00A50F07">
                  <w:pPr>
                    <w:jc w:val="center"/>
                    <w:rPr>
                      <w:ins w:id="765" w:author="Michael Chary" w:date="2024-06-24T11:17:00Z"/>
                      <w:rFonts w:ascii="Segoe UI" w:hAnsi="Segoe UI" w:cs="Segoe UI"/>
                      <w:color w:val="333333"/>
                    </w:rPr>
                  </w:pPr>
                  <w:ins w:id="766" w:author="Michael Chary" w:date="2024-06-24T11:17:00Z">
                    <w:r>
                      <w:rPr>
                        <w:rStyle w:val="Strong"/>
                        <w:rFonts w:ascii="Segoe UI" w:hAnsi="Segoe UI" w:cs="Segoe UI"/>
                        <w:color w:val="333333"/>
                      </w:rPr>
                      <w:t>Adult</w:t>
                    </w:r>
                    <w:r>
                      <w:rPr>
                        <w:rFonts w:ascii="Segoe UI" w:hAnsi="Segoe UI" w:cs="Segoe UI"/>
                        <w:color w:val="333333"/>
                      </w:rPr>
                      <w:t>, N = 79</w:t>
                    </w:r>
                    <w:r>
                      <w:rPr>
                        <w:rStyle w:val="gtfootnotemarks"/>
                        <w:rFonts w:ascii="Segoe UI" w:hAnsi="Segoe UI" w:cs="Segoe UI"/>
                        <w:i/>
                        <w:iCs/>
                        <w:color w:val="333333"/>
                        <w:sz w:val="14"/>
                        <w:szCs w:val="14"/>
                        <w:vertAlign w:val="superscript"/>
                      </w:rPr>
                      <w:t>1</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416178C" w14:textId="77777777" w:rsidR="00A50F07" w:rsidRDefault="00A50F07" w:rsidP="00A50F07">
                  <w:pPr>
                    <w:jc w:val="center"/>
                    <w:rPr>
                      <w:ins w:id="767" w:author="Michael Chary" w:date="2024-06-24T11:17:00Z"/>
                      <w:rFonts w:ascii="Segoe UI" w:hAnsi="Segoe UI" w:cs="Segoe UI"/>
                      <w:color w:val="333333"/>
                    </w:rPr>
                  </w:pPr>
                  <w:ins w:id="768" w:author="Michael Chary" w:date="2024-06-24T11:17:00Z">
                    <w:r>
                      <w:rPr>
                        <w:rStyle w:val="Strong"/>
                        <w:rFonts w:ascii="Segoe UI" w:hAnsi="Segoe UI" w:cs="Segoe UI"/>
                        <w:color w:val="333333"/>
                      </w:rPr>
                      <w:t>p-value</w:t>
                    </w:r>
                    <w:r>
                      <w:rPr>
                        <w:rStyle w:val="gtfootnotemarks"/>
                        <w:rFonts w:ascii="Segoe UI" w:hAnsi="Segoe UI" w:cs="Segoe UI"/>
                        <w:i/>
                        <w:iCs/>
                        <w:color w:val="333333"/>
                        <w:sz w:val="14"/>
                        <w:szCs w:val="14"/>
                        <w:vertAlign w:val="superscript"/>
                      </w:rPr>
                      <w:t>2</w:t>
                    </w:r>
                  </w:ins>
                </w:p>
              </w:tc>
            </w:tr>
            <w:tr w:rsidR="00A50F07" w14:paraId="32408D31" w14:textId="77777777" w:rsidTr="00A50F07">
              <w:trPr>
                <w:ins w:id="769"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C7B68E" w14:textId="77777777" w:rsidR="00A50F07" w:rsidRDefault="00A50F07" w:rsidP="00A50F07">
                  <w:pPr>
                    <w:spacing w:before="150" w:after="150"/>
                    <w:ind w:left="150" w:right="150"/>
                    <w:rPr>
                      <w:ins w:id="770" w:author="Michael Chary" w:date="2024-06-24T11:17:00Z"/>
                      <w:rFonts w:ascii="Segoe UI" w:hAnsi="Segoe UI" w:cs="Segoe UI"/>
                      <w:b/>
                      <w:bCs/>
                      <w:color w:val="333333"/>
                    </w:rPr>
                  </w:pPr>
                  <w:ins w:id="771" w:author="Michael Chary" w:date="2024-06-24T11:17:00Z">
                    <w:r>
                      <w:rPr>
                        <w:rFonts w:ascii="Segoe UI" w:hAnsi="Segoe UI" w:cs="Segoe UI"/>
                        <w:b/>
                        <w:bCs/>
                        <w:color w:val="333333"/>
                      </w:rPr>
                      <w:t>Age</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B3208E" w14:textId="77777777" w:rsidR="00A50F07" w:rsidRDefault="00A50F07" w:rsidP="00A50F07">
                  <w:pPr>
                    <w:spacing w:before="150" w:after="150"/>
                    <w:ind w:left="150" w:right="150"/>
                    <w:jc w:val="center"/>
                    <w:rPr>
                      <w:ins w:id="772" w:author="Michael Chary" w:date="2024-06-24T11:17:00Z"/>
                      <w:rFonts w:ascii="Segoe UI" w:hAnsi="Segoe UI" w:cs="Segoe UI"/>
                      <w:color w:val="333333"/>
                    </w:rPr>
                  </w:pPr>
                  <w:ins w:id="773" w:author="Michael Chary" w:date="2024-06-24T11:17:00Z">
                    <w:r>
                      <w:rPr>
                        <w:rFonts w:ascii="Segoe UI" w:hAnsi="Segoe UI" w:cs="Segoe UI"/>
                        <w:color w:val="333333"/>
                      </w:rPr>
                      <w:t>15 (14, 16)</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4BF8D" w14:textId="77777777" w:rsidR="00A50F07" w:rsidRDefault="00A50F07" w:rsidP="00A50F07">
                  <w:pPr>
                    <w:spacing w:before="150" w:after="150"/>
                    <w:ind w:left="150" w:right="150"/>
                    <w:jc w:val="center"/>
                    <w:rPr>
                      <w:ins w:id="774" w:author="Michael Chary" w:date="2024-06-24T11:17:00Z"/>
                      <w:rFonts w:ascii="Segoe UI" w:hAnsi="Segoe UI" w:cs="Segoe UI"/>
                      <w:color w:val="333333"/>
                    </w:rPr>
                  </w:pPr>
                  <w:ins w:id="775" w:author="Michael Chary" w:date="2024-06-24T11:17:00Z">
                    <w:r>
                      <w:rPr>
                        <w:rFonts w:ascii="Segoe UI" w:hAnsi="Segoe UI" w:cs="Segoe UI"/>
                        <w:color w:val="333333"/>
                      </w:rPr>
                      <w:t>35 (28, 50)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56781" w14:textId="77777777" w:rsidR="00A50F07" w:rsidRDefault="00A50F07" w:rsidP="00A50F07">
                  <w:pPr>
                    <w:spacing w:before="150" w:after="150"/>
                    <w:ind w:left="150" w:right="150"/>
                    <w:jc w:val="center"/>
                    <w:rPr>
                      <w:ins w:id="776" w:author="Michael Chary" w:date="2024-06-24T11:17:00Z"/>
                      <w:rFonts w:ascii="Segoe UI" w:hAnsi="Segoe UI" w:cs="Segoe UI"/>
                      <w:color w:val="333333"/>
                    </w:rPr>
                  </w:pPr>
                  <w:ins w:id="777" w:author="Michael Chary" w:date="2024-06-24T11:17:00Z">
                    <w:r>
                      <w:rPr>
                        <w:rFonts w:ascii="Segoe UI" w:hAnsi="Segoe UI" w:cs="Segoe UI"/>
                        <w:color w:val="333333"/>
                      </w:rPr>
                      <w:t>&lt;0.001</w:t>
                    </w:r>
                  </w:ins>
                </w:p>
              </w:tc>
            </w:tr>
            <w:tr w:rsidR="00A50F07" w14:paraId="45ACCB45" w14:textId="77777777" w:rsidTr="00A50F07">
              <w:trPr>
                <w:ins w:id="77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7555A8" w14:textId="77777777" w:rsidR="00A50F07" w:rsidRDefault="00A50F07" w:rsidP="00A50F07">
                  <w:pPr>
                    <w:spacing w:before="150" w:after="150"/>
                    <w:ind w:left="150" w:right="150"/>
                    <w:rPr>
                      <w:ins w:id="779" w:author="Michael Chary" w:date="2024-06-24T11:17:00Z"/>
                      <w:rFonts w:ascii="Segoe UI" w:hAnsi="Segoe UI" w:cs="Segoe UI"/>
                      <w:b/>
                      <w:bCs/>
                      <w:color w:val="333333"/>
                    </w:rPr>
                  </w:pPr>
                  <w:ins w:id="780" w:author="Michael Chary" w:date="2024-06-24T11:17:00Z">
                    <w:r>
                      <w:rPr>
                        <w:rFonts w:ascii="Segoe UI" w:hAnsi="Segoe UI" w:cs="Segoe UI"/>
                        <w:b/>
                        <w:bCs/>
                        <w:color w:val="333333"/>
                      </w:rPr>
                      <w:t>Gender</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640B76" w14:textId="77777777" w:rsidR="00A50F07" w:rsidRDefault="00A50F07" w:rsidP="00A50F07">
                  <w:pPr>
                    <w:spacing w:before="150" w:after="150"/>
                    <w:ind w:left="150" w:right="150"/>
                    <w:jc w:val="center"/>
                    <w:rPr>
                      <w:ins w:id="781" w:author="Michael Chary" w:date="2024-06-24T11:17:00Z"/>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188A41" w14:textId="77777777" w:rsidR="00A50F07" w:rsidRDefault="00A50F07" w:rsidP="00A50F07">
                  <w:pPr>
                    <w:spacing w:before="150" w:after="150"/>
                    <w:ind w:left="150" w:right="150"/>
                    <w:jc w:val="center"/>
                    <w:rPr>
                      <w:ins w:id="782" w:author="Michael Chary" w:date="2024-06-24T11:17:00Z"/>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7CB807" w14:textId="77777777" w:rsidR="00A50F07" w:rsidRDefault="00A50F07" w:rsidP="00A50F07">
                  <w:pPr>
                    <w:spacing w:before="150" w:after="150"/>
                    <w:ind w:left="150" w:right="150"/>
                    <w:jc w:val="center"/>
                    <w:rPr>
                      <w:ins w:id="783" w:author="Michael Chary" w:date="2024-06-24T11:17:00Z"/>
                      <w:rFonts w:ascii="Segoe UI" w:hAnsi="Segoe UI" w:cs="Segoe UI"/>
                      <w:color w:val="333333"/>
                    </w:rPr>
                  </w:pPr>
                  <w:ins w:id="784" w:author="Michael Chary" w:date="2024-06-24T11:17:00Z">
                    <w:r>
                      <w:rPr>
                        <w:rFonts w:ascii="Segoe UI" w:hAnsi="Segoe UI" w:cs="Segoe UI"/>
                        <w:color w:val="333333"/>
                      </w:rPr>
                      <w:t>0.2</w:t>
                    </w:r>
                  </w:ins>
                </w:p>
              </w:tc>
            </w:tr>
            <w:tr w:rsidR="00A50F07" w14:paraId="276921A4" w14:textId="77777777" w:rsidTr="00A50F07">
              <w:trPr>
                <w:ins w:id="785"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FEF108" w14:textId="77777777" w:rsidR="00A50F07" w:rsidRDefault="00A50F07" w:rsidP="00A50F07">
                  <w:pPr>
                    <w:spacing w:before="150" w:after="150"/>
                    <w:ind w:left="150" w:right="150"/>
                    <w:rPr>
                      <w:ins w:id="786" w:author="Michael Chary" w:date="2024-06-24T11:17:00Z"/>
                      <w:rFonts w:ascii="Segoe UI" w:hAnsi="Segoe UI" w:cs="Segoe UI"/>
                      <w:color w:val="333333"/>
                    </w:rPr>
                  </w:pPr>
                  <w:ins w:id="787" w:author="Michael Chary" w:date="2024-06-24T11:17:00Z">
                    <w:r>
                      <w:rPr>
                        <w:rFonts w:ascii="Segoe UI" w:hAnsi="Segoe UI" w:cs="Segoe UI"/>
                        <w:color w:val="333333"/>
                      </w:rPr>
                      <w:t>    F</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18704" w14:textId="77777777" w:rsidR="00A50F07" w:rsidRDefault="00A50F07" w:rsidP="00A50F07">
                  <w:pPr>
                    <w:spacing w:before="150" w:after="150"/>
                    <w:ind w:left="150" w:right="150"/>
                    <w:jc w:val="center"/>
                    <w:rPr>
                      <w:ins w:id="788" w:author="Michael Chary" w:date="2024-06-24T11:17:00Z"/>
                      <w:rFonts w:ascii="Segoe UI" w:hAnsi="Segoe UI" w:cs="Segoe UI"/>
                      <w:color w:val="333333"/>
                    </w:rPr>
                  </w:pPr>
                  <w:ins w:id="789" w:author="Michael Chary" w:date="2024-06-24T11:17:00Z">
                    <w:r>
                      <w:rPr>
                        <w:rFonts w:ascii="Segoe UI" w:hAnsi="Segoe UI" w:cs="Segoe UI"/>
                        <w:color w:val="333333"/>
                      </w:rPr>
                      <w:t>13 (54%)</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556663" w14:textId="77777777" w:rsidR="00A50F07" w:rsidRDefault="00A50F07" w:rsidP="00A50F07">
                  <w:pPr>
                    <w:spacing w:before="150" w:after="150"/>
                    <w:ind w:left="150" w:right="150"/>
                    <w:jc w:val="center"/>
                    <w:rPr>
                      <w:ins w:id="790" w:author="Michael Chary" w:date="2024-06-24T11:17:00Z"/>
                      <w:rFonts w:ascii="Segoe UI" w:hAnsi="Segoe UI" w:cs="Segoe UI"/>
                      <w:color w:val="333333"/>
                    </w:rPr>
                  </w:pPr>
                  <w:ins w:id="791" w:author="Michael Chary" w:date="2024-06-24T11:17:00Z">
                    <w:r>
                      <w:rPr>
                        <w:rFonts w:ascii="Segoe UI" w:hAnsi="Segoe UI" w:cs="Segoe UI"/>
                        <w:color w:val="333333"/>
                      </w:rPr>
                      <w:t>40 (51%)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45DE2D" w14:textId="77777777" w:rsidR="00A50F07" w:rsidRDefault="00A50F07" w:rsidP="00A50F07">
                  <w:pPr>
                    <w:spacing w:before="150" w:after="150"/>
                    <w:ind w:left="150" w:right="150"/>
                    <w:jc w:val="center"/>
                    <w:rPr>
                      <w:ins w:id="792" w:author="Michael Chary" w:date="2024-06-24T11:17:00Z"/>
                      <w:rFonts w:ascii="Segoe UI" w:hAnsi="Segoe UI" w:cs="Segoe UI"/>
                      <w:color w:val="333333"/>
                    </w:rPr>
                  </w:pPr>
                </w:p>
              </w:tc>
            </w:tr>
            <w:tr w:rsidR="00A50F07" w14:paraId="57E43416" w14:textId="77777777" w:rsidTr="00A50F07">
              <w:trPr>
                <w:ins w:id="793"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3C5A63" w14:textId="77777777" w:rsidR="00A50F07" w:rsidRDefault="00A50F07" w:rsidP="00A50F07">
                  <w:pPr>
                    <w:spacing w:before="150" w:after="150"/>
                    <w:ind w:left="150" w:right="150"/>
                    <w:rPr>
                      <w:ins w:id="794" w:author="Michael Chary" w:date="2024-06-24T11:17:00Z"/>
                      <w:rFonts w:ascii="Segoe UI" w:hAnsi="Segoe UI" w:cs="Segoe UI"/>
                      <w:color w:val="333333"/>
                    </w:rPr>
                  </w:pPr>
                  <w:ins w:id="795" w:author="Michael Chary" w:date="2024-06-24T11:17:00Z">
                    <w:r>
                      <w:rPr>
                        <w:rFonts w:ascii="Segoe UI" w:hAnsi="Segoe UI" w:cs="Segoe UI"/>
                        <w:color w:val="333333"/>
                      </w:rPr>
                      <w:t>    M</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43838" w14:textId="77777777" w:rsidR="00A50F07" w:rsidRDefault="00A50F07" w:rsidP="00A50F07">
                  <w:pPr>
                    <w:spacing w:before="150" w:after="150"/>
                    <w:ind w:left="150" w:right="150"/>
                    <w:jc w:val="center"/>
                    <w:rPr>
                      <w:ins w:id="796" w:author="Michael Chary" w:date="2024-06-24T11:17:00Z"/>
                      <w:rFonts w:ascii="Segoe UI" w:hAnsi="Segoe UI" w:cs="Segoe UI"/>
                      <w:color w:val="333333"/>
                    </w:rPr>
                  </w:pPr>
                  <w:ins w:id="797" w:author="Michael Chary" w:date="2024-06-24T11:17:00Z">
                    <w:r>
                      <w:rPr>
                        <w:rFonts w:ascii="Segoe UI" w:hAnsi="Segoe UI" w:cs="Segoe UI"/>
                        <w:color w:val="333333"/>
                      </w:rPr>
                      <w:t>10 (42%)</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CD9548" w14:textId="77777777" w:rsidR="00A50F07" w:rsidRDefault="00A50F07" w:rsidP="00A50F07">
                  <w:pPr>
                    <w:spacing w:before="150" w:after="150"/>
                    <w:ind w:left="150" w:right="150"/>
                    <w:jc w:val="center"/>
                    <w:rPr>
                      <w:ins w:id="798" w:author="Michael Chary" w:date="2024-06-24T11:17:00Z"/>
                      <w:rFonts w:ascii="Segoe UI" w:hAnsi="Segoe UI" w:cs="Segoe UI"/>
                      <w:color w:val="333333"/>
                    </w:rPr>
                  </w:pPr>
                  <w:ins w:id="799" w:author="Michael Chary" w:date="2024-06-24T11:17:00Z">
                    <w:r>
                      <w:rPr>
                        <w:rFonts w:ascii="Segoe UI" w:hAnsi="Segoe UI" w:cs="Segoe UI"/>
                        <w:color w:val="333333"/>
                      </w:rPr>
                      <w:t>39 (49%)</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E4DC4D" w14:textId="77777777" w:rsidR="00A50F07" w:rsidRDefault="00A50F07" w:rsidP="00A50F07">
                  <w:pPr>
                    <w:spacing w:before="150" w:after="150"/>
                    <w:ind w:left="150" w:right="150"/>
                    <w:jc w:val="center"/>
                    <w:rPr>
                      <w:ins w:id="800" w:author="Michael Chary" w:date="2024-06-24T11:17:00Z"/>
                      <w:rFonts w:ascii="Segoe UI" w:hAnsi="Segoe UI" w:cs="Segoe UI"/>
                      <w:color w:val="333333"/>
                    </w:rPr>
                  </w:pPr>
                </w:p>
              </w:tc>
            </w:tr>
            <w:tr w:rsidR="00A50F07" w14:paraId="51E9E52F" w14:textId="77777777" w:rsidTr="00A50F07">
              <w:trPr>
                <w:ins w:id="801"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AF2015" w14:textId="77777777" w:rsidR="00A50F07" w:rsidRDefault="00A50F07" w:rsidP="00A50F07">
                  <w:pPr>
                    <w:spacing w:before="150" w:after="150"/>
                    <w:ind w:left="150" w:right="150"/>
                    <w:rPr>
                      <w:ins w:id="802" w:author="Michael Chary" w:date="2024-06-24T11:17:00Z"/>
                      <w:rFonts w:ascii="Segoe UI" w:hAnsi="Segoe UI" w:cs="Segoe UI"/>
                      <w:color w:val="333333"/>
                    </w:rPr>
                  </w:pPr>
                  <w:ins w:id="803" w:author="Michael Chary" w:date="2024-06-24T11:17:00Z">
                    <w:r>
                      <w:rPr>
                        <w:rFonts w:ascii="Segoe UI" w:hAnsi="Segoe UI" w:cs="Segoe UI"/>
                        <w:color w:val="333333"/>
                      </w:rPr>
                      <w:t>    NB</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EBBA5" w14:textId="77777777" w:rsidR="00A50F07" w:rsidRDefault="00A50F07" w:rsidP="00A50F07">
                  <w:pPr>
                    <w:spacing w:before="150" w:after="150"/>
                    <w:ind w:left="150" w:right="150"/>
                    <w:jc w:val="center"/>
                    <w:rPr>
                      <w:ins w:id="804" w:author="Michael Chary" w:date="2024-06-24T11:17:00Z"/>
                      <w:rFonts w:ascii="Segoe UI" w:hAnsi="Segoe UI" w:cs="Segoe UI"/>
                      <w:color w:val="333333"/>
                    </w:rPr>
                  </w:pPr>
                  <w:ins w:id="805" w:author="Michael Chary" w:date="2024-06-24T11:17:00Z">
                    <w:r>
                      <w:rPr>
                        <w:rFonts w:ascii="Segoe UI" w:hAnsi="Segoe UI" w:cs="Segoe UI"/>
                        <w:color w:val="333333"/>
                      </w:rPr>
                      <w:t>1 (4.2%)</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215FA4" w14:textId="77777777" w:rsidR="00A50F07" w:rsidRDefault="00A50F07" w:rsidP="00A50F07">
                  <w:pPr>
                    <w:spacing w:before="150" w:after="150"/>
                    <w:ind w:left="150" w:right="150"/>
                    <w:jc w:val="center"/>
                    <w:rPr>
                      <w:ins w:id="806" w:author="Michael Chary" w:date="2024-06-24T11:17:00Z"/>
                      <w:rFonts w:ascii="Segoe UI" w:hAnsi="Segoe UI" w:cs="Segoe UI"/>
                      <w:color w:val="333333"/>
                    </w:rPr>
                  </w:pPr>
                  <w:ins w:id="807"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5EE0FC" w14:textId="77777777" w:rsidR="00A50F07" w:rsidRDefault="00A50F07" w:rsidP="00A50F07">
                  <w:pPr>
                    <w:spacing w:before="150" w:after="150"/>
                    <w:ind w:left="150" w:right="150"/>
                    <w:jc w:val="center"/>
                    <w:rPr>
                      <w:ins w:id="808" w:author="Michael Chary" w:date="2024-06-24T11:17:00Z"/>
                      <w:rFonts w:ascii="Segoe UI" w:hAnsi="Segoe UI" w:cs="Segoe UI"/>
                      <w:color w:val="333333"/>
                    </w:rPr>
                  </w:pPr>
                </w:p>
              </w:tc>
            </w:tr>
            <w:tr w:rsidR="00A50F07" w14:paraId="0C53D2E1" w14:textId="77777777" w:rsidTr="00A50F07">
              <w:trPr>
                <w:ins w:id="809"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50A1A69" w14:textId="77777777" w:rsidR="00A50F07" w:rsidRDefault="00A50F07" w:rsidP="00A50F07">
                  <w:pPr>
                    <w:spacing w:before="150" w:after="150"/>
                    <w:ind w:left="150" w:right="150"/>
                    <w:rPr>
                      <w:ins w:id="810" w:author="Michael Chary" w:date="2024-06-24T11:17:00Z"/>
                      <w:rFonts w:ascii="Segoe UI" w:hAnsi="Segoe UI" w:cs="Segoe UI"/>
                      <w:b/>
                      <w:bCs/>
                      <w:color w:val="333333"/>
                    </w:rPr>
                  </w:pPr>
                  <w:ins w:id="811" w:author="Michael Chary" w:date="2024-06-24T11:17:00Z">
                    <w:r>
                      <w:rPr>
                        <w:rFonts w:ascii="Segoe UI" w:hAnsi="Segoe UI" w:cs="Segoe UI"/>
                        <w:b/>
                        <w:bCs/>
                        <w:color w:val="333333"/>
                      </w:rPr>
                      <w:t>Actual Disposition</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A3FBEC" w14:textId="77777777" w:rsidR="00A50F07" w:rsidRDefault="00A50F07" w:rsidP="00A50F07">
                  <w:pPr>
                    <w:spacing w:before="150" w:after="150"/>
                    <w:ind w:left="150" w:right="150"/>
                    <w:jc w:val="center"/>
                    <w:rPr>
                      <w:ins w:id="812" w:author="Michael Chary" w:date="2024-06-24T11:17:00Z"/>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4550B" w14:textId="77777777" w:rsidR="00A50F07" w:rsidRDefault="00A50F07" w:rsidP="00A50F07">
                  <w:pPr>
                    <w:spacing w:before="150" w:after="150"/>
                    <w:ind w:left="150" w:right="150"/>
                    <w:jc w:val="center"/>
                    <w:rPr>
                      <w:ins w:id="813" w:author="Michael Chary" w:date="2024-06-24T11:17:00Z"/>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F4555" w14:textId="77777777" w:rsidR="00A50F07" w:rsidRDefault="00A50F07" w:rsidP="00A50F07">
                  <w:pPr>
                    <w:spacing w:before="150" w:after="150"/>
                    <w:ind w:left="150" w:right="150"/>
                    <w:jc w:val="center"/>
                    <w:rPr>
                      <w:ins w:id="814" w:author="Michael Chary" w:date="2024-06-24T11:17:00Z"/>
                      <w:rFonts w:ascii="Segoe UI" w:hAnsi="Segoe UI" w:cs="Segoe UI"/>
                      <w:color w:val="333333"/>
                    </w:rPr>
                  </w:pPr>
                  <w:ins w:id="815" w:author="Michael Chary" w:date="2024-06-24T11:17:00Z">
                    <w:r>
                      <w:rPr>
                        <w:rFonts w:ascii="Segoe UI" w:hAnsi="Segoe UI" w:cs="Segoe UI"/>
                        <w:color w:val="333333"/>
                      </w:rPr>
                      <w:t>0.5</w:t>
                    </w:r>
                  </w:ins>
                </w:p>
              </w:tc>
            </w:tr>
            <w:tr w:rsidR="00A50F07" w14:paraId="59C0BBD3" w14:textId="77777777" w:rsidTr="00A50F07">
              <w:trPr>
                <w:ins w:id="816"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CDC51A" w14:textId="77777777" w:rsidR="00A50F07" w:rsidRDefault="00A50F07" w:rsidP="00A50F07">
                  <w:pPr>
                    <w:spacing w:before="150" w:after="150"/>
                    <w:ind w:left="150" w:right="150"/>
                    <w:rPr>
                      <w:ins w:id="817" w:author="Michael Chary" w:date="2024-06-24T11:17:00Z"/>
                      <w:rFonts w:ascii="Segoe UI" w:hAnsi="Segoe UI" w:cs="Segoe UI"/>
                      <w:color w:val="333333"/>
                    </w:rPr>
                  </w:pPr>
                  <w:ins w:id="818" w:author="Michael Chary" w:date="2024-06-24T11:17:00Z">
                    <w:r>
                      <w:rPr>
                        <w:rFonts w:ascii="Segoe UI" w:hAnsi="Segoe UI" w:cs="Segoe UI"/>
                        <w:color w:val="333333"/>
                      </w:rPr>
                      <w:t>    Discharge</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0F353D" w14:textId="77777777" w:rsidR="00A50F07" w:rsidRDefault="00A50F07" w:rsidP="00A50F07">
                  <w:pPr>
                    <w:spacing w:before="150" w:after="150"/>
                    <w:ind w:left="150" w:right="150"/>
                    <w:jc w:val="center"/>
                    <w:rPr>
                      <w:ins w:id="819" w:author="Michael Chary" w:date="2024-06-24T11:17:00Z"/>
                      <w:rFonts w:ascii="Segoe UI" w:hAnsi="Segoe UI" w:cs="Segoe UI"/>
                      <w:color w:val="333333"/>
                    </w:rPr>
                  </w:pPr>
                  <w:ins w:id="820" w:author="Michael Chary" w:date="2024-06-24T11:17:00Z">
                    <w:r>
                      <w:rPr>
                        <w:rFonts w:ascii="Segoe UI" w:hAnsi="Segoe UI" w:cs="Segoe UI"/>
                        <w:color w:val="333333"/>
                      </w:rPr>
                      <w:t>18 (75%)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7A20E1" w14:textId="77777777" w:rsidR="00A50F07" w:rsidRDefault="00A50F07" w:rsidP="00A50F07">
                  <w:pPr>
                    <w:spacing w:before="150" w:after="150"/>
                    <w:ind w:left="150" w:right="150"/>
                    <w:jc w:val="center"/>
                    <w:rPr>
                      <w:ins w:id="821" w:author="Michael Chary" w:date="2024-06-24T11:17:00Z"/>
                      <w:rFonts w:ascii="Segoe UI" w:hAnsi="Segoe UI" w:cs="Segoe UI"/>
                      <w:color w:val="333333"/>
                    </w:rPr>
                  </w:pPr>
                  <w:ins w:id="822" w:author="Michael Chary" w:date="2024-06-24T11:17:00Z">
                    <w:r>
                      <w:rPr>
                        <w:rFonts w:ascii="Segoe UI" w:hAnsi="Segoe UI" w:cs="Segoe UI"/>
                        <w:color w:val="333333"/>
                      </w:rPr>
                      <w:t>49 (62%)</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4C28A9" w14:textId="77777777" w:rsidR="00A50F07" w:rsidRDefault="00A50F07" w:rsidP="00A50F07">
                  <w:pPr>
                    <w:spacing w:before="150" w:after="150"/>
                    <w:ind w:left="150" w:right="150"/>
                    <w:jc w:val="center"/>
                    <w:rPr>
                      <w:ins w:id="823" w:author="Michael Chary" w:date="2024-06-24T11:17:00Z"/>
                      <w:rFonts w:ascii="Segoe UI" w:hAnsi="Segoe UI" w:cs="Segoe UI"/>
                      <w:color w:val="333333"/>
                    </w:rPr>
                  </w:pPr>
                </w:p>
              </w:tc>
            </w:tr>
            <w:tr w:rsidR="00A50F07" w14:paraId="47CACD65" w14:textId="77777777" w:rsidTr="00A50F07">
              <w:trPr>
                <w:ins w:id="824"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F28516" w14:textId="77777777" w:rsidR="00A50F07" w:rsidRDefault="00A50F07" w:rsidP="00A50F07">
                  <w:pPr>
                    <w:spacing w:before="150" w:after="150"/>
                    <w:ind w:left="150" w:right="150"/>
                    <w:rPr>
                      <w:ins w:id="825" w:author="Michael Chary" w:date="2024-06-24T11:17:00Z"/>
                      <w:rFonts w:ascii="Segoe UI" w:hAnsi="Segoe UI" w:cs="Segoe UI"/>
                      <w:color w:val="333333"/>
                    </w:rPr>
                  </w:pPr>
                  <w:ins w:id="826" w:author="Michael Chary" w:date="2024-06-24T11:17:00Z">
                    <w:r>
                      <w:rPr>
                        <w:rFonts w:ascii="Segoe UI" w:hAnsi="Segoe UI" w:cs="Segoe UI"/>
                        <w:color w:val="333333"/>
                      </w:rPr>
                      <w:t>    GMF</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E88B5C" w14:textId="77777777" w:rsidR="00A50F07" w:rsidRDefault="00A50F07" w:rsidP="00A50F07">
                  <w:pPr>
                    <w:spacing w:before="150" w:after="150"/>
                    <w:ind w:left="150" w:right="150"/>
                    <w:jc w:val="center"/>
                    <w:rPr>
                      <w:ins w:id="827" w:author="Michael Chary" w:date="2024-06-24T11:17:00Z"/>
                      <w:rFonts w:ascii="Segoe UI" w:hAnsi="Segoe UI" w:cs="Segoe UI"/>
                      <w:color w:val="333333"/>
                    </w:rPr>
                  </w:pPr>
                  <w:ins w:id="828" w:author="Michael Chary" w:date="2024-06-24T11:17:00Z">
                    <w:r>
                      <w:rPr>
                        <w:rFonts w:ascii="Segoe UI" w:hAnsi="Segoe UI" w:cs="Segoe UI"/>
                        <w:color w:val="333333"/>
                      </w:rPr>
                      <w:t>2 (8.3%)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37379D" w14:textId="77777777" w:rsidR="00A50F07" w:rsidRDefault="00A50F07" w:rsidP="00A50F07">
                  <w:pPr>
                    <w:spacing w:before="150" w:after="150"/>
                    <w:ind w:left="150" w:right="150"/>
                    <w:jc w:val="center"/>
                    <w:rPr>
                      <w:ins w:id="829" w:author="Michael Chary" w:date="2024-06-24T11:17:00Z"/>
                      <w:rFonts w:ascii="Segoe UI" w:hAnsi="Segoe UI" w:cs="Segoe UI"/>
                      <w:color w:val="333333"/>
                    </w:rPr>
                  </w:pPr>
                  <w:ins w:id="830" w:author="Michael Chary" w:date="2024-06-24T11:17:00Z">
                    <w:r>
                      <w:rPr>
                        <w:rFonts w:ascii="Segoe UI" w:hAnsi="Segoe UI" w:cs="Segoe UI"/>
                        <w:color w:val="333333"/>
                      </w:rPr>
                      <w:t>14 (18%)</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5D7128" w14:textId="77777777" w:rsidR="00A50F07" w:rsidRDefault="00A50F07" w:rsidP="00A50F07">
                  <w:pPr>
                    <w:spacing w:before="150" w:after="150"/>
                    <w:ind w:left="150" w:right="150"/>
                    <w:jc w:val="center"/>
                    <w:rPr>
                      <w:ins w:id="831" w:author="Michael Chary" w:date="2024-06-24T11:17:00Z"/>
                      <w:rFonts w:ascii="Segoe UI" w:hAnsi="Segoe UI" w:cs="Segoe UI"/>
                      <w:color w:val="333333"/>
                    </w:rPr>
                  </w:pPr>
                </w:p>
              </w:tc>
            </w:tr>
            <w:tr w:rsidR="00A50F07" w14:paraId="5A626FE4" w14:textId="77777777" w:rsidTr="00A50F07">
              <w:trPr>
                <w:ins w:id="832"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366891" w14:textId="77777777" w:rsidR="00A50F07" w:rsidRDefault="00A50F07" w:rsidP="00A50F07">
                  <w:pPr>
                    <w:spacing w:before="150" w:after="150"/>
                    <w:ind w:left="150" w:right="150"/>
                    <w:rPr>
                      <w:ins w:id="833" w:author="Michael Chary" w:date="2024-06-24T11:17:00Z"/>
                      <w:rFonts w:ascii="Segoe UI" w:hAnsi="Segoe UI" w:cs="Segoe UI"/>
                      <w:color w:val="333333"/>
                    </w:rPr>
                  </w:pPr>
                  <w:ins w:id="834" w:author="Michael Chary" w:date="2024-06-24T11:17:00Z">
                    <w:r>
                      <w:rPr>
                        <w:rFonts w:ascii="Segoe UI" w:hAnsi="Segoe UI" w:cs="Segoe UI"/>
                        <w:color w:val="333333"/>
                      </w:rPr>
                      <w:t>    ICU</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566A74" w14:textId="77777777" w:rsidR="00A50F07" w:rsidRDefault="00A50F07" w:rsidP="00A50F07">
                  <w:pPr>
                    <w:spacing w:before="150" w:after="150"/>
                    <w:ind w:left="150" w:right="150"/>
                    <w:jc w:val="center"/>
                    <w:rPr>
                      <w:ins w:id="835" w:author="Michael Chary" w:date="2024-06-24T11:17:00Z"/>
                      <w:rFonts w:ascii="Segoe UI" w:hAnsi="Segoe UI" w:cs="Segoe UI"/>
                      <w:color w:val="333333"/>
                    </w:rPr>
                  </w:pPr>
                  <w:ins w:id="836" w:author="Michael Chary" w:date="2024-06-24T11:17:00Z">
                    <w:r>
                      <w:rPr>
                        <w:rFonts w:ascii="Segoe UI" w:hAnsi="Segoe UI" w:cs="Segoe UI"/>
                        <w:color w:val="333333"/>
                      </w:rPr>
                      <w:t>4 (17%)</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3EAD93" w14:textId="77777777" w:rsidR="00A50F07" w:rsidRDefault="00A50F07" w:rsidP="00A50F07">
                  <w:pPr>
                    <w:spacing w:before="150" w:after="150"/>
                    <w:ind w:left="150" w:right="150"/>
                    <w:jc w:val="center"/>
                    <w:rPr>
                      <w:ins w:id="837" w:author="Michael Chary" w:date="2024-06-24T11:17:00Z"/>
                      <w:rFonts w:ascii="Segoe UI" w:hAnsi="Segoe UI" w:cs="Segoe UI"/>
                      <w:color w:val="333333"/>
                    </w:rPr>
                  </w:pPr>
                  <w:ins w:id="838" w:author="Michael Chary" w:date="2024-06-24T11:17:00Z">
                    <w:r>
                      <w:rPr>
                        <w:rFonts w:ascii="Segoe UI" w:hAnsi="Segoe UI" w:cs="Segoe UI"/>
                        <w:color w:val="333333"/>
                      </w:rPr>
                      <w:t>16 (20%)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95942D" w14:textId="77777777" w:rsidR="00A50F07" w:rsidRDefault="00A50F07" w:rsidP="00A50F07">
                  <w:pPr>
                    <w:spacing w:before="150" w:after="150"/>
                    <w:ind w:left="150" w:right="150"/>
                    <w:jc w:val="center"/>
                    <w:rPr>
                      <w:ins w:id="839" w:author="Michael Chary" w:date="2024-06-24T11:17:00Z"/>
                      <w:rFonts w:ascii="Segoe UI" w:hAnsi="Segoe UI" w:cs="Segoe UI"/>
                      <w:color w:val="333333"/>
                    </w:rPr>
                  </w:pPr>
                </w:p>
              </w:tc>
            </w:tr>
            <w:tr w:rsidR="00A50F07" w14:paraId="7FD029B4" w14:textId="77777777" w:rsidTr="00A50F07">
              <w:trPr>
                <w:ins w:id="840"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6B6D1A" w14:textId="77777777" w:rsidR="00A50F07" w:rsidRDefault="00A50F07" w:rsidP="00A50F07">
                  <w:pPr>
                    <w:spacing w:before="150" w:after="150"/>
                    <w:ind w:left="150" w:right="150"/>
                    <w:rPr>
                      <w:ins w:id="841" w:author="Michael Chary" w:date="2024-06-24T11:17:00Z"/>
                      <w:rFonts w:ascii="Segoe UI" w:hAnsi="Segoe UI" w:cs="Segoe UI"/>
                      <w:b/>
                      <w:bCs/>
                      <w:color w:val="333333"/>
                    </w:rPr>
                  </w:pPr>
                  <w:ins w:id="842" w:author="Michael Chary" w:date="2024-06-24T11:17:00Z">
                    <w:r>
                      <w:rPr>
                        <w:rFonts w:ascii="Segoe UI" w:hAnsi="Segoe UI" w:cs="Segoe UI"/>
                        <w:b/>
                        <w:bCs/>
                        <w:color w:val="333333"/>
                      </w:rPr>
                      <w:t>Respiratory Insufficiency</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527CE" w14:textId="77777777" w:rsidR="00A50F07" w:rsidRDefault="00A50F07" w:rsidP="00A50F07">
                  <w:pPr>
                    <w:spacing w:before="150" w:after="150"/>
                    <w:ind w:left="150" w:right="150"/>
                    <w:jc w:val="center"/>
                    <w:rPr>
                      <w:ins w:id="843" w:author="Michael Chary" w:date="2024-06-24T11:17:00Z"/>
                      <w:rFonts w:ascii="Segoe UI" w:hAnsi="Segoe UI" w:cs="Segoe UI"/>
                      <w:color w:val="333333"/>
                    </w:rPr>
                  </w:pPr>
                  <w:ins w:id="844" w:author="Michael Chary" w:date="2024-06-24T11:17:00Z">
                    <w:r>
                      <w:rPr>
                        <w:rFonts w:ascii="Segoe UI" w:hAnsi="Segoe UI" w:cs="Segoe UI"/>
                        <w:color w:val="333333"/>
                      </w:rPr>
                      <w:t>2 (8.3%)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14EDDE" w14:textId="77777777" w:rsidR="00A50F07" w:rsidRDefault="00A50F07" w:rsidP="00A50F07">
                  <w:pPr>
                    <w:spacing w:before="150" w:after="150"/>
                    <w:ind w:left="150" w:right="150"/>
                    <w:jc w:val="center"/>
                    <w:rPr>
                      <w:ins w:id="845" w:author="Michael Chary" w:date="2024-06-24T11:17:00Z"/>
                      <w:rFonts w:ascii="Segoe UI" w:hAnsi="Segoe UI" w:cs="Segoe UI"/>
                      <w:color w:val="333333"/>
                    </w:rPr>
                  </w:pPr>
                  <w:ins w:id="846" w:author="Michael Chary" w:date="2024-06-24T11:17:00Z">
                    <w:r>
                      <w:rPr>
                        <w:rFonts w:ascii="Segoe UI" w:hAnsi="Segoe UI" w:cs="Segoe UI"/>
                        <w:color w:val="333333"/>
                      </w:rPr>
                      <w:t>16 (20%)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F62401" w14:textId="77777777" w:rsidR="00A50F07" w:rsidRDefault="00A50F07" w:rsidP="00A50F07">
                  <w:pPr>
                    <w:spacing w:before="150" w:after="150"/>
                    <w:ind w:left="150" w:right="150"/>
                    <w:jc w:val="center"/>
                    <w:rPr>
                      <w:ins w:id="847" w:author="Michael Chary" w:date="2024-06-24T11:17:00Z"/>
                      <w:rFonts w:ascii="Segoe UI" w:hAnsi="Segoe UI" w:cs="Segoe UI"/>
                      <w:color w:val="333333"/>
                    </w:rPr>
                  </w:pPr>
                  <w:ins w:id="848" w:author="Michael Chary" w:date="2024-06-24T11:17:00Z">
                    <w:r>
                      <w:rPr>
                        <w:rFonts w:ascii="Segoe UI" w:hAnsi="Segoe UI" w:cs="Segoe UI"/>
                        <w:color w:val="333333"/>
                      </w:rPr>
                      <w:t>0.2</w:t>
                    </w:r>
                  </w:ins>
                </w:p>
              </w:tc>
            </w:tr>
            <w:tr w:rsidR="00A50F07" w14:paraId="0B649564" w14:textId="77777777" w:rsidTr="00A50F07">
              <w:trPr>
                <w:ins w:id="849"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DCDB71" w14:textId="77777777" w:rsidR="00A50F07" w:rsidRDefault="00A50F07" w:rsidP="00A50F07">
                  <w:pPr>
                    <w:spacing w:before="150" w:after="150"/>
                    <w:ind w:left="150" w:right="150"/>
                    <w:rPr>
                      <w:ins w:id="850" w:author="Michael Chary" w:date="2024-06-24T11:17:00Z"/>
                      <w:rFonts w:ascii="Segoe UI" w:hAnsi="Segoe UI" w:cs="Segoe UI"/>
                      <w:b/>
                      <w:bCs/>
                      <w:color w:val="333333"/>
                    </w:rPr>
                  </w:pPr>
                  <w:ins w:id="851" w:author="Michael Chary" w:date="2024-06-24T11:17:00Z">
                    <w:r>
                      <w:rPr>
                        <w:rFonts w:ascii="Segoe UI" w:hAnsi="Segoe UI" w:cs="Segoe UI"/>
                        <w:b/>
                        <w:bCs/>
                        <w:color w:val="333333"/>
                      </w:rPr>
                      <w:t>Cirrhosis</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DB8467" w14:textId="77777777" w:rsidR="00A50F07" w:rsidRDefault="00A50F07" w:rsidP="00A50F07">
                  <w:pPr>
                    <w:spacing w:before="150" w:after="150"/>
                    <w:ind w:left="150" w:right="150"/>
                    <w:jc w:val="center"/>
                    <w:rPr>
                      <w:ins w:id="852" w:author="Michael Chary" w:date="2024-06-24T11:17:00Z"/>
                      <w:rFonts w:ascii="Segoe UI" w:hAnsi="Segoe UI" w:cs="Segoe UI"/>
                      <w:color w:val="333333"/>
                    </w:rPr>
                  </w:pPr>
                  <w:ins w:id="853"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730AC2" w14:textId="77777777" w:rsidR="00A50F07" w:rsidRDefault="00A50F07" w:rsidP="00A50F07">
                  <w:pPr>
                    <w:spacing w:before="150" w:after="150"/>
                    <w:ind w:left="150" w:right="150"/>
                    <w:jc w:val="center"/>
                    <w:rPr>
                      <w:ins w:id="854" w:author="Michael Chary" w:date="2024-06-24T11:17:00Z"/>
                      <w:rFonts w:ascii="Segoe UI" w:hAnsi="Segoe UI" w:cs="Segoe UI"/>
                      <w:color w:val="333333"/>
                    </w:rPr>
                  </w:pPr>
                  <w:ins w:id="855" w:author="Michael Chary" w:date="2024-06-24T11:17:00Z">
                    <w:r>
                      <w:rPr>
                        <w:rFonts w:ascii="Segoe UI" w:hAnsi="Segoe UI" w:cs="Segoe UI"/>
                        <w:color w:val="333333"/>
                      </w:rPr>
                      <w:t>2 (2.5%)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7075D1" w14:textId="77777777" w:rsidR="00A50F07" w:rsidRDefault="00A50F07" w:rsidP="00A50F07">
                  <w:pPr>
                    <w:spacing w:before="150" w:after="150"/>
                    <w:ind w:left="150" w:right="150"/>
                    <w:jc w:val="center"/>
                    <w:rPr>
                      <w:ins w:id="856" w:author="Michael Chary" w:date="2024-06-24T11:17:00Z"/>
                      <w:rFonts w:ascii="Segoe UI" w:hAnsi="Segoe UI" w:cs="Segoe UI"/>
                      <w:color w:val="333333"/>
                    </w:rPr>
                  </w:pPr>
                  <w:ins w:id="857" w:author="Michael Chary" w:date="2024-06-24T11:17:00Z">
                    <w:r>
                      <w:rPr>
                        <w:rFonts w:ascii="Segoe UI" w:hAnsi="Segoe UI" w:cs="Segoe UI"/>
                        <w:color w:val="333333"/>
                      </w:rPr>
                      <w:t>&gt;0.9</w:t>
                    </w:r>
                  </w:ins>
                </w:p>
              </w:tc>
            </w:tr>
            <w:tr w:rsidR="00A50F07" w14:paraId="4D064BA6" w14:textId="77777777" w:rsidTr="00A50F07">
              <w:trPr>
                <w:ins w:id="85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3D53A" w14:textId="77777777" w:rsidR="00A50F07" w:rsidRDefault="00A50F07" w:rsidP="00A50F07">
                  <w:pPr>
                    <w:spacing w:before="150" w:after="150"/>
                    <w:ind w:left="150" w:right="150"/>
                    <w:rPr>
                      <w:ins w:id="859" w:author="Michael Chary" w:date="2024-06-24T11:17:00Z"/>
                      <w:rFonts w:ascii="Segoe UI" w:hAnsi="Segoe UI" w:cs="Segoe UI"/>
                      <w:b/>
                      <w:bCs/>
                      <w:color w:val="333333"/>
                    </w:rPr>
                  </w:pPr>
                  <w:ins w:id="860" w:author="Michael Chary" w:date="2024-06-24T11:17:00Z">
                    <w:r>
                      <w:rPr>
                        <w:rFonts w:ascii="Segoe UI" w:hAnsi="Segoe UI" w:cs="Segoe UI"/>
                        <w:b/>
                        <w:bCs/>
                        <w:color w:val="333333"/>
                      </w:rPr>
                      <w:t>Dysrhythmia</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D7D8E0" w14:textId="77777777" w:rsidR="00A50F07" w:rsidRDefault="00A50F07" w:rsidP="00A50F07">
                  <w:pPr>
                    <w:spacing w:before="150" w:after="150"/>
                    <w:ind w:left="150" w:right="150"/>
                    <w:jc w:val="center"/>
                    <w:rPr>
                      <w:ins w:id="861" w:author="Michael Chary" w:date="2024-06-24T11:17:00Z"/>
                      <w:rFonts w:ascii="Segoe UI" w:hAnsi="Segoe UI" w:cs="Segoe UI"/>
                      <w:color w:val="333333"/>
                    </w:rPr>
                  </w:pPr>
                  <w:ins w:id="862" w:author="Michael Chary" w:date="2024-06-24T11:17:00Z">
                    <w:r>
                      <w:rPr>
                        <w:rFonts w:ascii="Segoe UI" w:hAnsi="Segoe UI" w:cs="Segoe UI"/>
                        <w:color w:val="333333"/>
                      </w:rPr>
                      <w:t>12 (50%)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A7FC2A" w14:textId="77777777" w:rsidR="00A50F07" w:rsidRDefault="00A50F07" w:rsidP="00A50F07">
                  <w:pPr>
                    <w:spacing w:before="150" w:after="150"/>
                    <w:ind w:left="150" w:right="150"/>
                    <w:jc w:val="center"/>
                    <w:rPr>
                      <w:ins w:id="863" w:author="Michael Chary" w:date="2024-06-24T11:17:00Z"/>
                      <w:rFonts w:ascii="Segoe UI" w:hAnsi="Segoe UI" w:cs="Segoe UI"/>
                      <w:color w:val="333333"/>
                    </w:rPr>
                  </w:pPr>
                  <w:ins w:id="864" w:author="Michael Chary" w:date="2024-06-24T11:17:00Z">
                    <w:r>
                      <w:rPr>
                        <w:rFonts w:ascii="Segoe UI" w:hAnsi="Segoe UI" w:cs="Segoe UI"/>
                        <w:color w:val="333333"/>
                      </w:rPr>
                      <w:t>29 (37%)</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81BB96" w14:textId="77777777" w:rsidR="00A50F07" w:rsidRDefault="00A50F07" w:rsidP="00A50F07">
                  <w:pPr>
                    <w:spacing w:before="150" w:after="150"/>
                    <w:ind w:left="150" w:right="150"/>
                    <w:jc w:val="center"/>
                    <w:rPr>
                      <w:ins w:id="865" w:author="Michael Chary" w:date="2024-06-24T11:17:00Z"/>
                      <w:rFonts w:ascii="Segoe UI" w:hAnsi="Segoe UI" w:cs="Segoe UI"/>
                      <w:color w:val="333333"/>
                    </w:rPr>
                  </w:pPr>
                  <w:ins w:id="866" w:author="Michael Chary" w:date="2024-06-24T11:17:00Z">
                    <w:r>
                      <w:rPr>
                        <w:rFonts w:ascii="Segoe UI" w:hAnsi="Segoe UI" w:cs="Segoe UI"/>
                        <w:color w:val="333333"/>
                      </w:rPr>
                      <w:t>0.3</w:t>
                    </w:r>
                  </w:ins>
                </w:p>
              </w:tc>
            </w:tr>
            <w:tr w:rsidR="00A50F07" w14:paraId="02B7B951" w14:textId="77777777" w:rsidTr="00A50F07">
              <w:trPr>
                <w:ins w:id="867"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90F733" w14:textId="77777777" w:rsidR="00A50F07" w:rsidRDefault="00A50F07" w:rsidP="00A50F07">
                  <w:pPr>
                    <w:spacing w:before="150" w:after="150"/>
                    <w:ind w:left="150" w:right="150"/>
                    <w:rPr>
                      <w:ins w:id="868" w:author="Michael Chary" w:date="2024-06-24T11:17:00Z"/>
                      <w:rFonts w:ascii="Segoe UI" w:hAnsi="Segoe UI" w:cs="Segoe UI"/>
                      <w:b/>
                      <w:bCs/>
                      <w:color w:val="333333"/>
                    </w:rPr>
                  </w:pPr>
                  <w:ins w:id="869" w:author="Michael Chary" w:date="2024-06-24T11:17:00Z">
                    <w:r>
                      <w:rPr>
                        <w:rFonts w:ascii="Segoe UI" w:hAnsi="Segoe UI" w:cs="Segoe UI"/>
                        <w:b/>
                        <w:bCs/>
                        <w:color w:val="333333"/>
                      </w:rPr>
                      <w:t>Secondary Reason for ICU Admission</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68157A" w14:textId="77777777" w:rsidR="00A50F07" w:rsidRDefault="00A50F07" w:rsidP="00A50F07">
                  <w:pPr>
                    <w:spacing w:before="150" w:after="150"/>
                    <w:ind w:left="150" w:right="150"/>
                    <w:jc w:val="center"/>
                    <w:rPr>
                      <w:ins w:id="870" w:author="Michael Chary" w:date="2024-06-24T11:17:00Z"/>
                      <w:rFonts w:ascii="Segoe UI" w:hAnsi="Segoe UI" w:cs="Segoe UI"/>
                      <w:color w:val="333333"/>
                    </w:rPr>
                  </w:pPr>
                  <w:ins w:id="871"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CBAC5" w14:textId="77777777" w:rsidR="00A50F07" w:rsidRDefault="00A50F07" w:rsidP="00A50F07">
                  <w:pPr>
                    <w:spacing w:before="150" w:after="150"/>
                    <w:ind w:left="150" w:right="150"/>
                    <w:jc w:val="center"/>
                    <w:rPr>
                      <w:ins w:id="872" w:author="Michael Chary" w:date="2024-06-24T11:17:00Z"/>
                      <w:rFonts w:ascii="Segoe UI" w:hAnsi="Segoe UI" w:cs="Segoe UI"/>
                      <w:color w:val="333333"/>
                    </w:rPr>
                  </w:pPr>
                  <w:ins w:id="873" w:author="Michael Chary" w:date="2024-06-24T11:17:00Z">
                    <w:r>
                      <w:rPr>
                        <w:rFonts w:ascii="Segoe UI" w:hAnsi="Segoe UI" w:cs="Segoe UI"/>
                        <w:color w:val="333333"/>
                      </w:rPr>
                      <w:t>1 (1.3%)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65DC0C" w14:textId="77777777" w:rsidR="00A50F07" w:rsidRDefault="00A50F07" w:rsidP="00A50F07">
                  <w:pPr>
                    <w:spacing w:before="150" w:after="150"/>
                    <w:ind w:left="150" w:right="150"/>
                    <w:jc w:val="center"/>
                    <w:rPr>
                      <w:ins w:id="874" w:author="Michael Chary" w:date="2024-06-24T11:17:00Z"/>
                      <w:rFonts w:ascii="Segoe UI" w:hAnsi="Segoe UI" w:cs="Segoe UI"/>
                      <w:color w:val="333333"/>
                    </w:rPr>
                  </w:pPr>
                  <w:ins w:id="875" w:author="Michael Chary" w:date="2024-06-24T11:17:00Z">
                    <w:r>
                      <w:rPr>
                        <w:rFonts w:ascii="Segoe UI" w:hAnsi="Segoe UI" w:cs="Segoe UI"/>
                        <w:color w:val="333333"/>
                      </w:rPr>
                      <w:t>&gt;0.9</w:t>
                    </w:r>
                  </w:ins>
                </w:p>
              </w:tc>
            </w:tr>
            <w:tr w:rsidR="00A50F07" w14:paraId="67EC032F" w14:textId="77777777" w:rsidTr="00A50F07">
              <w:trPr>
                <w:ins w:id="876"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4CFCC4" w14:textId="77777777" w:rsidR="00A50F07" w:rsidRDefault="00A50F07" w:rsidP="00A50F07">
                  <w:pPr>
                    <w:spacing w:before="150" w:after="150"/>
                    <w:ind w:left="150" w:right="150"/>
                    <w:rPr>
                      <w:ins w:id="877" w:author="Michael Chary" w:date="2024-06-24T11:17:00Z"/>
                      <w:rFonts w:ascii="Segoe UI" w:hAnsi="Segoe UI" w:cs="Segoe UI"/>
                      <w:b/>
                      <w:bCs/>
                      <w:color w:val="333333"/>
                    </w:rPr>
                  </w:pPr>
                  <w:ins w:id="878" w:author="Michael Chary" w:date="2024-06-24T11:17:00Z">
                    <w:r>
                      <w:rPr>
                        <w:rFonts w:ascii="Segoe UI" w:hAnsi="Segoe UI" w:cs="Segoe UI"/>
                        <w:b/>
                        <w:bCs/>
                        <w:color w:val="333333"/>
                      </w:rPr>
                      <w:t>GCS</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89C8B7" w14:textId="77777777" w:rsidR="00A50F07" w:rsidRDefault="00A50F07" w:rsidP="00A50F07">
                  <w:pPr>
                    <w:spacing w:before="150" w:after="150"/>
                    <w:ind w:left="150" w:right="150"/>
                    <w:jc w:val="center"/>
                    <w:rPr>
                      <w:ins w:id="879" w:author="Michael Chary" w:date="2024-06-24T11:17:00Z"/>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E5F955" w14:textId="77777777" w:rsidR="00A50F07" w:rsidRDefault="00A50F07" w:rsidP="00A50F07">
                  <w:pPr>
                    <w:spacing w:before="150" w:after="150"/>
                    <w:ind w:left="150" w:right="150"/>
                    <w:jc w:val="center"/>
                    <w:rPr>
                      <w:ins w:id="880" w:author="Michael Chary" w:date="2024-06-24T11:17:00Z"/>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9B1E73" w14:textId="77777777" w:rsidR="00A50F07" w:rsidRDefault="00A50F07" w:rsidP="00A50F07">
                  <w:pPr>
                    <w:spacing w:before="150" w:after="150"/>
                    <w:ind w:left="150" w:right="150"/>
                    <w:jc w:val="center"/>
                    <w:rPr>
                      <w:ins w:id="881" w:author="Michael Chary" w:date="2024-06-24T11:17:00Z"/>
                      <w:rFonts w:ascii="Segoe UI" w:hAnsi="Segoe UI" w:cs="Segoe UI"/>
                      <w:color w:val="333333"/>
                    </w:rPr>
                  </w:pPr>
                  <w:ins w:id="882" w:author="Michael Chary" w:date="2024-06-24T11:17:00Z">
                    <w:r>
                      <w:rPr>
                        <w:rFonts w:ascii="Segoe UI" w:hAnsi="Segoe UI" w:cs="Segoe UI"/>
                        <w:color w:val="333333"/>
                      </w:rPr>
                      <w:t>0.024</w:t>
                    </w:r>
                  </w:ins>
                </w:p>
              </w:tc>
            </w:tr>
            <w:tr w:rsidR="00A50F07" w14:paraId="135B33B4" w14:textId="77777777" w:rsidTr="00A50F07">
              <w:trPr>
                <w:ins w:id="883"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430102" w14:textId="77777777" w:rsidR="00A50F07" w:rsidRDefault="00A50F07" w:rsidP="00A50F07">
                  <w:pPr>
                    <w:spacing w:before="150" w:after="150"/>
                    <w:ind w:left="150" w:right="150"/>
                    <w:rPr>
                      <w:ins w:id="884" w:author="Michael Chary" w:date="2024-06-24T11:17:00Z"/>
                      <w:rFonts w:ascii="Segoe UI" w:hAnsi="Segoe UI" w:cs="Segoe UI"/>
                      <w:color w:val="333333"/>
                    </w:rPr>
                  </w:pPr>
                  <w:ins w:id="885" w:author="Michael Chary" w:date="2024-06-24T11:17:00Z">
                    <w:r>
                      <w:rPr>
                        <w:rFonts w:ascii="Segoe UI" w:hAnsi="Segoe UI" w:cs="Segoe UI"/>
                        <w:color w:val="333333"/>
                      </w:rPr>
                      <w:t>    2</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8A88E2" w14:textId="77777777" w:rsidR="00A50F07" w:rsidRDefault="00A50F07" w:rsidP="00A50F07">
                  <w:pPr>
                    <w:spacing w:before="150" w:after="150"/>
                    <w:ind w:left="150" w:right="150"/>
                    <w:jc w:val="center"/>
                    <w:rPr>
                      <w:ins w:id="886" w:author="Michael Chary" w:date="2024-06-24T11:17:00Z"/>
                      <w:rFonts w:ascii="Segoe UI" w:hAnsi="Segoe UI" w:cs="Segoe UI"/>
                      <w:color w:val="333333"/>
                    </w:rPr>
                  </w:pPr>
                  <w:ins w:id="887"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B23A2A" w14:textId="77777777" w:rsidR="00A50F07" w:rsidRDefault="00A50F07" w:rsidP="00A50F07">
                  <w:pPr>
                    <w:spacing w:before="150" w:after="150"/>
                    <w:ind w:left="150" w:right="150"/>
                    <w:jc w:val="center"/>
                    <w:rPr>
                      <w:ins w:id="888" w:author="Michael Chary" w:date="2024-06-24T11:17:00Z"/>
                      <w:rFonts w:ascii="Segoe UI" w:hAnsi="Segoe UI" w:cs="Segoe UI"/>
                      <w:color w:val="333333"/>
                    </w:rPr>
                  </w:pPr>
                  <w:ins w:id="889" w:author="Michael Chary" w:date="2024-06-24T11:17:00Z">
                    <w:r>
                      <w:rPr>
                        <w:rFonts w:ascii="Segoe UI" w:hAnsi="Segoe UI" w:cs="Segoe UI"/>
                        <w:color w:val="333333"/>
                      </w:rPr>
                      <w:t>3 (3.8%)</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6E4509" w14:textId="77777777" w:rsidR="00A50F07" w:rsidRDefault="00A50F07" w:rsidP="00A50F07">
                  <w:pPr>
                    <w:spacing w:before="150" w:after="150"/>
                    <w:ind w:left="150" w:right="150"/>
                    <w:jc w:val="center"/>
                    <w:rPr>
                      <w:ins w:id="890" w:author="Michael Chary" w:date="2024-06-24T11:17:00Z"/>
                      <w:rFonts w:ascii="Segoe UI" w:hAnsi="Segoe UI" w:cs="Segoe UI"/>
                      <w:color w:val="333333"/>
                    </w:rPr>
                  </w:pPr>
                </w:p>
              </w:tc>
            </w:tr>
            <w:tr w:rsidR="00A50F07" w14:paraId="466E3649" w14:textId="77777777" w:rsidTr="00A50F07">
              <w:trPr>
                <w:ins w:id="891"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DB342B" w14:textId="77777777" w:rsidR="00A50F07" w:rsidRDefault="00A50F07" w:rsidP="00A50F07">
                  <w:pPr>
                    <w:spacing w:before="150" w:after="150"/>
                    <w:ind w:left="150" w:right="150"/>
                    <w:rPr>
                      <w:ins w:id="892" w:author="Michael Chary" w:date="2024-06-24T11:17:00Z"/>
                      <w:rFonts w:ascii="Segoe UI" w:hAnsi="Segoe UI" w:cs="Segoe UI"/>
                      <w:color w:val="333333"/>
                    </w:rPr>
                  </w:pPr>
                  <w:ins w:id="893" w:author="Michael Chary" w:date="2024-06-24T11:17:00Z">
                    <w:r>
                      <w:rPr>
                        <w:rFonts w:ascii="Segoe UI" w:hAnsi="Segoe UI" w:cs="Segoe UI"/>
                        <w:color w:val="333333"/>
                      </w:rPr>
                      <w:t>    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6D1CCD" w14:textId="77777777" w:rsidR="00A50F07" w:rsidRDefault="00A50F07" w:rsidP="00A50F07">
                  <w:pPr>
                    <w:spacing w:before="150" w:after="150"/>
                    <w:ind w:left="150" w:right="150"/>
                    <w:jc w:val="center"/>
                    <w:rPr>
                      <w:ins w:id="894" w:author="Michael Chary" w:date="2024-06-24T11:17:00Z"/>
                      <w:rFonts w:ascii="Segoe UI" w:hAnsi="Segoe UI" w:cs="Segoe UI"/>
                      <w:color w:val="333333"/>
                    </w:rPr>
                  </w:pPr>
                  <w:ins w:id="895"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F6D3BE" w14:textId="77777777" w:rsidR="00A50F07" w:rsidRDefault="00A50F07" w:rsidP="00A50F07">
                  <w:pPr>
                    <w:spacing w:before="150" w:after="150"/>
                    <w:ind w:left="150" w:right="150"/>
                    <w:jc w:val="center"/>
                    <w:rPr>
                      <w:ins w:id="896" w:author="Michael Chary" w:date="2024-06-24T11:17:00Z"/>
                      <w:rFonts w:ascii="Segoe UI" w:hAnsi="Segoe UI" w:cs="Segoe UI"/>
                      <w:color w:val="333333"/>
                    </w:rPr>
                  </w:pPr>
                  <w:ins w:id="897" w:author="Michael Chary" w:date="2024-06-24T11:17:00Z">
                    <w:r>
                      <w:rPr>
                        <w:rFonts w:ascii="Segoe UI" w:hAnsi="Segoe UI" w:cs="Segoe UI"/>
                        <w:color w:val="333333"/>
                      </w:rPr>
                      <w:t>1 (1.3%)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25EFD3" w14:textId="77777777" w:rsidR="00A50F07" w:rsidRDefault="00A50F07" w:rsidP="00A50F07">
                  <w:pPr>
                    <w:spacing w:before="150" w:after="150"/>
                    <w:ind w:left="150" w:right="150"/>
                    <w:jc w:val="center"/>
                    <w:rPr>
                      <w:ins w:id="898" w:author="Michael Chary" w:date="2024-06-24T11:17:00Z"/>
                      <w:rFonts w:ascii="Segoe UI" w:hAnsi="Segoe UI" w:cs="Segoe UI"/>
                      <w:color w:val="333333"/>
                    </w:rPr>
                  </w:pPr>
                </w:p>
              </w:tc>
            </w:tr>
            <w:tr w:rsidR="00A50F07" w14:paraId="55834A00" w14:textId="77777777" w:rsidTr="00A50F07">
              <w:trPr>
                <w:ins w:id="899"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25770C" w14:textId="77777777" w:rsidR="00A50F07" w:rsidRDefault="00A50F07" w:rsidP="00A50F07">
                  <w:pPr>
                    <w:spacing w:before="150" w:after="150"/>
                    <w:ind w:left="150" w:right="150"/>
                    <w:rPr>
                      <w:ins w:id="900" w:author="Michael Chary" w:date="2024-06-24T11:17:00Z"/>
                      <w:rFonts w:ascii="Segoe UI" w:hAnsi="Segoe UI" w:cs="Segoe UI"/>
                      <w:color w:val="333333"/>
                    </w:rPr>
                  </w:pPr>
                  <w:ins w:id="901" w:author="Michael Chary" w:date="2024-06-24T11:17:00Z">
                    <w:r>
                      <w:rPr>
                        <w:rFonts w:ascii="Segoe UI" w:hAnsi="Segoe UI" w:cs="Segoe UI"/>
                        <w:color w:val="333333"/>
                      </w:rPr>
                      <w:t>    10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54C9BE" w14:textId="77777777" w:rsidR="00A50F07" w:rsidRDefault="00A50F07" w:rsidP="00A50F07">
                  <w:pPr>
                    <w:spacing w:before="150" w:after="150"/>
                    <w:ind w:left="150" w:right="150"/>
                    <w:jc w:val="center"/>
                    <w:rPr>
                      <w:ins w:id="902" w:author="Michael Chary" w:date="2024-06-24T11:17:00Z"/>
                      <w:rFonts w:ascii="Segoe UI" w:hAnsi="Segoe UI" w:cs="Segoe UI"/>
                      <w:color w:val="333333"/>
                    </w:rPr>
                  </w:pPr>
                  <w:ins w:id="903" w:author="Michael Chary" w:date="2024-06-24T11:17:00Z">
                    <w:r>
                      <w:rPr>
                        <w:rFonts w:ascii="Segoe UI" w:hAnsi="Segoe UI" w:cs="Segoe UI"/>
                        <w:color w:val="333333"/>
                      </w:rPr>
                      <w:t>3 (13%)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CC7BAD" w14:textId="77777777" w:rsidR="00A50F07" w:rsidRDefault="00A50F07" w:rsidP="00A50F07">
                  <w:pPr>
                    <w:spacing w:before="150" w:after="150"/>
                    <w:ind w:left="150" w:right="150"/>
                    <w:jc w:val="center"/>
                    <w:rPr>
                      <w:ins w:id="904" w:author="Michael Chary" w:date="2024-06-24T11:17:00Z"/>
                      <w:rFonts w:ascii="Segoe UI" w:hAnsi="Segoe UI" w:cs="Segoe UI"/>
                      <w:color w:val="333333"/>
                    </w:rPr>
                  </w:pPr>
                  <w:ins w:id="905"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B18D37" w14:textId="77777777" w:rsidR="00A50F07" w:rsidRDefault="00A50F07" w:rsidP="00A50F07">
                  <w:pPr>
                    <w:spacing w:before="150" w:after="150"/>
                    <w:ind w:left="150" w:right="150"/>
                    <w:jc w:val="center"/>
                    <w:rPr>
                      <w:ins w:id="906" w:author="Michael Chary" w:date="2024-06-24T11:17:00Z"/>
                      <w:rFonts w:ascii="Segoe UI" w:hAnsi="Segoe UI" w:cs="Segoe UI"/>
                      <w:color w:val="333333"/>
                    </w:rPr>
                  </w:pPr>
                </w:p>
              </w:tc>
            </w:tr>
            <w:tr w:rsidR="00A50F07" w14:paraId="7BAA36EE" w14:textId="77777777" w:rsidTr="00A50F07">
              <w:trPr>
                <w:ins w:id="907"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AC5BB" w14:textId="77777777" w:rsidR="00A50F07" w:rsidRDefault="00A50F07" w:rsidP="00A50F07">
                  <w:pPr>
                    <w:spacing w:before="150" w:after="150"/>
                    <w:ind w:left="150" w:right="150"/>
                    <w:rPr>
                      <w:ins w:id="908" w:author="Michael Chary" w:date="2024-06-24T11:17:00Z"/>
                      <w:rFonts w:ascii="Segoe UI" w:hAnsi="Segoe UI" w:cs="Segoe UI"/>
                      <w:color w:val="333333"/>
                    </w:rPr>
                  </w:pPr>
                  <w:ins w:id="909" w:author="Michael Chary" w:date="2024-06-24T11:17:00Z">
                    <w:r>
                      <w:rPr>
                        <w:rFonts w:ascii="Segoe UI" w:hAnsi="Segoe UI" w:cs="Segoe UI"/>
                        <w:color w:val="333333"/>
                      </w:rPr>
                      <w:t>    11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4067B5" w14:textId="77777777" w:rsidR="00A50F07" w:rsidRDefault="00A50F07" w:rsidP="00A50F07">
                  <w:pPr>
                    <w:spacing w:before="150" w:after="150"/>
                    <w:ind w:left="150" w:right="150"/>
                    <w:jc w:val="center"/>
                    <w:rPr>
                      <w:ins w:id="910" w:author="Michael Chary" w:date="2024-06-24T11:17:00Z"/>
                      <w:rFonts w:ascii="Segoe UI" w:hAnsi="Segoe UI" w:cs="Segoe UI"/>
                      <w:color w:val="333333"/>
                    </w:rPr>
                  </w:pPr>
                  <w:ins w:id="911"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D75D40" w14:textId="77777777" w:rsidR="00A50F07" w:rsidRDefault="00A50F07" w:rsidP="00A50F07">
                  <w:pPr>
                    <w:spacing w:before="150" w:after="150"/>
                    <w:ind w:left="150" w:right="150"/>
                    <w:jc w:val="center"/>
                    <w:rPr>
                      <w:ins w:id="912" w:author="Michael Chary" w:date="2024-06-24T11:17:00Z"/>
                      <w:rFonts w:ascii="Segoe UI" w:hAnsi="Segoe UI" w:cs="Segoe UI"/>
                      <w:color w:val="333333"/>
                    </w:rPr>
                  </w:pPr>
                  <w:ins w:id="913" w:author="Michael Chary" w:date="2024-06-24T11:17:00Z">
                    <w:r>
                      <w:rPr>
                        <w:rFonts w:ascii="Segoe UI" w:hAnsi="Segoe UI" w:cs="Segoe UI"/>
                        <w:color w:val="333333"/>
                      </w:rPr>
                      <w:t>1 (1.3%)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213991" w14:textId="77777777" w:rsidR="00A50F07" w:rsidRDefault="00A50F07" w:rsidP="00A50F07">
                  <w:pPr>
                    <w:spacing w:before="150" w:after="150"/>
                    <w:ind w:left="150" w:right="150"/>
                    <w:jc w:val="center"/>
                    <w:rPr>
                      <w:ins w:id="914" w:author="Michael Chary" w:date="2024-06-24T11:17:00Z"/>
                      <w:rFonts w:ascii="Segoe UI" w:hAnsi="Segoe UI" w:cs="Segoe UI"/>
                      <w:color w:val="333333"/>
                    </w:rPr>
                  </w:pPr>
                </w:p>
              </w:tc>
            </w:tr>
            <w:tr w:rsidR="00A50F07" w14:paraId="40A62369" w14:textId="77777777" w:rsidTr="00A50F07">
              <w:trPr>
                <w:ins w:id="915"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0A3EB3" w14:textId="77777777" w:rsidR="00A50F07" w:rsidRDefault="00A50F07" w:rsidP="00A50F07">
                  <w:pPr>
                    <w:spacing w:before="150" w:after="150"/>
                    <w:ind w:left="150" w:right="150"/>
                    <w:rPr>
                      <w:ins w:id="916" w:author="Michael Chary" w:date="2024-06-24T11:17:00Z"/>
                      <w:rFonts w:ascii="Segoe UI" w:hAnsi="Segoe UI" w:cs="Segoe UI"/>
                      <w:color w:val="333333"/>
                    </w:rPr>
                  </w:pPr>
                  <w:ins w:id="917" w:author="Michael Chary" w:date="2024-06-24T11:17:00Z">
                    <w:r>
                      <w:rPr>
                        <w:rFonts w:ascii="Segoe UI" w:hAnsi="Segoe UI" w:cs="Segoe UI"/>
                        <w:color w:val="333333"/>
                      </w:rPr>
                      <w:t>    12</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1424A1" w14:textId="77777777" w:rsidR="00A50F07" w:rsidRDefault="00A50F07" w:rsidP="00A50F07">
                  <w:pPr>
                    <w:spacing w:before="150" w:after="150"/>
                    <w:ind w:left="150" w:right="150"/>
                    <w:jc w:val="center"/>
                    <w:rPr>
                      <w:ins w:id="918" w:author="Michael Chary" w:date="2024-06-24T11:17:00Z"/>
                      <w:rFonts w:ascii="Segoe UI" w:hAnsi="Segoe UI" w:cs="Segoe UI"/>
                      <w:color w:val="333333"/>
                    </w:rPr>
                  </w:pPr>
                  <w:ins w:id="919"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E18E4" w14:textId="77777777" w:rsidR="00A50F07" w:rsidRDefault="00A50F07" w:rsidP="00A50F07">
                  <w:pPr>
                    <w:spacing w:before="150" w:after="150"/>
                    <w:ind w:left="150" w:right="150"/>
                    <w:jc w:val="center"/>
                    <w:rPr>
                      <w:ins w:id="920" w:author="Michael Chary" w:date="2024-06-24T11:17:00Z"/>
                      <w:rFonts w:ascii="Segoe UI" w:hAnsi="Segoe UI" w:cs="Segoe UI"/>
                      <w:color w:val="333333"/>
                    </w:rPr>
                  </w:pPr>
                  <w:ins w:id="921" w:author="Michael Chary" w:date="2024-06-24T11:17:00Z">
                    <w:r>
                      <w:rPr>
                        <w:rFonts w:ascii="Segoe UI" w:hAnsi="Segoe UI" w:cs="Segoe UI"/>
                        <w:color w:val="333333"/>
                      </w:rPr>
                      <w:t>1 (1.3%)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9DCBF5" w14:textId="77777777" w:rsidR="00A50F07" w:rsidRDefault="00A50F07" w:rsidP="00A50F07">
                  <w:pPr>
                    <w:spacing w:before="150" w:after="150"/>
                    <w:ind w:left="150" w:right="150"/>
                    <w:jc w:val="center"/>
                    <w:rPr>
                      <w:ins w:id="922" w:author="Michael Chary" w:date="2024-06-24T11:17:00Z"/>
                      <w:rFonts w:ascii="Segoe UI" w:hAnsi="Segoe UI" w:cs="Segoe UI"/>
                      <w:color w:val="333333"/>
                    </w:rPr>
                  </w:pPr>
                </w:p>
              </w:tc>
            </w:tr>
            <w:tr w:rsidR="00A50F07" w14:paraId="3A81737A" w14:textId="77777777" w:rsidTr="00A50F07">
              <w:trPr>
                <w:ins w:id="923"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A94FD5" w14:textId="77777777" w:rsidR="00A50F07" w:rsidRDefault="00A50F07" w:rsidP="00A50F07">
                  <w:pPr>
                    <w:spacing w:before="150" w:after="150"/>
                    <w:ind w:left="150" w:right="150"/>
                    <w:rPr>
                      <w:ins w:id="924" w:author="Michael Chary" w:date="2024-06-24T11:17:00Z"/>
                      <w:rFonts w:ascii="Segoe UI" w:hAnsi="Segoe UI" w:cs="Segoe UI"/>
                      <w:color w:val="333333"/>
                    </w:rPr>
                  </w:pPr>
                  <w:ins w:id="925" w:author="Michael Chary" w:date="2024-06-24T11:17:00Z">
                    <w:r>
                      <w:rPr>
                        <w:rFonts w:ascii="Segoe UI" w:hAnsi="Segoe UI" w:cs="Segoe UI"/>
                        <w:color w:val="333333"/>
                      </w:rPr>
                      <w:t>    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6877C5" w14:textId="77777777" w:rsidR="00A50F07" w:rsidRDefault="00A50F07" w:rsidP="00A50F07">
                  <w:pPr>
                    <w:spacing w:before="150" w:after="150"/>
                    <w:ind w:left="150" w:right="150"/>
                    <w:jc w:val="center"/>
                    <w:rPr>
                      <w:ins w:id="926" w:author="Michael Chary" w:date="2024-06-24T11:17:00Z"/>
                      <w:rFonts w:ascii="Segoe UI" w:hAnsi="Segoe UI" w:cs="Segoe UI"/>
                      <w:color w:val="333333"/>
                    </w:rPr>
                  </w:pPr>
                  <w:ins w:id="927"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C78ECA" w14:textId="77777777" w:rsidR="00A50F07" w:rsidRDefault="00A50F07" w:rsidP="00A50F07">
                  <w:pPr>
                    <w:spacing w:before="150" w:after="150"/>
                    <w:ind w:left="150" w:right="150"/>
                    <w:jc w:val="center"/>
                    <w:rPr>
                      <w:ins w:id="928" w:author="Michael Chary" w:date="2024-06-24T11:17:00Z"/>
                      <w:rFonts w:ascii="Segoe UI" w:hAnsi="Segoe UI" w:cs="Segoe UI"/>
                      <w:color w:val="333333"/>
                    </w:rPr>
                  </w:pPr>
                  <w:ins w:id="929" w:author="Michael Chary" w:date="2024-06-24T11:17:00Z">
                    <w:r>
                      <w:rPr>
                        <w:rFonts w:ascii="Segoe UI" w:hAnsi="Segoe UI" w:cs="Segoe UI"/>
                        <w:color w:val="333333"/>
                      </w:rPr>
                      <w:t>2 (2.5%)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BDCD81" w14:textId="77777777" w:rsidR="00A50F07" w:rsidRDefault="00A50F07" w:rsidP="00A50F07">
                  <w:pPr>
                    <w:spacing w:before="150" w:after="150"/>
                    <w:ind w:left="150" w:right="150"/>
                    <w:jc w:val="center"/>
                    <w:rPr>
                      <w:ins w:id="930" w:author="Michael Chary" w:date="2024-06-24T11:17:00Z"/>
                      <w:rFonts w:ascii="Segoe UI" w:hAnsi="Segoe UI" w:cs="Segoe UI"/>
                      <w:color w:val="333333"/>
                    </w:rPr>
                  </w:pPr>
                </w:p>
              </w:tc>
            </w:tr>
            <w:tr w:rsidR="00A50F07" w14:paraId="50783CDB" w14:textId="77777777" w:rsidTr="00A50F07">
              <w:trPr>
                <w:ins w:id="931"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37F035" w14:textId="77777777" w:rsidR="00A50F07" w:rsidRDefault="00A50F07" w:rsidP="00A50F07">
                  <w:pPr>
                    <w:spacing w:before="150" w:after="150"/>
                    <w:ind w:left="150" w:right="150"/>
                    <w:rPr>
                      <w:ins w:id="932" w:author="Michael Chary" w:date="2024-06-24T11:17:00Z"/>
                      <w:rFonts w:ascii="Segoe UI" w:hAnsi="Segoe UI" w:cs="Segoe UI"/>
                      <w:color w:val="333333"/>
                    </w:rPr>
                  </w:pPr>
                  <w:ins w:id="933" w:author="Michael Chary" w:date="2024-06-24T11:17:00Z">
                    <w:r>
                      <w:rPr>
                        <w:rFonts w:ascii="Segoe UI" w:hAnsi="Segoe UI" w:cs="Segoe UI"/>
                        <w:color w:val="333333"/>
                      </w:rPr>
                      <w:t>    14</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06CF68" w14:textId="77777777" w:rsidR="00A50F07" w:rsidRDefault="00A50F07" w:rsidP="00A50F07">
                  <w:pPr>
                    <w:spacing w:before="150" w:after="150"/>
                    <w:ind w:left="150" w:right="150"/>
                    <w:jc w:val="center"/>
                    <w:rPr>
                      <w:ins w:id="934" w:author="Michael Chary" w:date="2024-06-24T11:17:00Z"/>
                      <w:rFonts w:ascii="Segoe UI" w:hAnsi="Segoe UI" w:cs="Segoe UI"/>
                      <w:color w:val="333333"/>
                    </w:rPr>
                  </w:pPr>
                  <w:ins w:id="935" w:author="Michael Chary" w:date="2024-06-24T11:17:00Z">
                    <w:r>
                      <w:rPr>
                        <w:rFonts w:ascii="Segoe UI" w:hAnsi="Segoe UI" w:cs="Segoe UI"/>
                        <w:color w:val="333333"/>
                      </w:rPr>
                      <w:t>3 (13%)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FC4C9" w14:textId="77777777" w:rsidR="00A50F07" w:rsidRDefault="00A50F07" w:rsidP="00A50F07">
                  <w:pPr>
                    <w:spacing w:before="150" w:after="150"/>
                    <w:ind w:left="150" w:right="150"/>
                    <w:jc w:val="center"/>
                    <w:rPr>
                      <w:ins w:id="936" w:author="Michael Chary" w:date="2024-06-24T11:17:00Z"/>
                      <w:rFonts w:ascii="Segoe UI" w:hAnsi="Segoe UI" w:cs="Segoe UI"/>
                      <w:color w:val="333333"/>
                    </w:rPr>
                  </w:pPr>
                  <w:ins w:id="937" w:author="Michael Chary" w:date="2024-06-24T11:17:00Z">
                    <w:r>
                      <w:rPr>
                        <w:rFonts w:ascii="Segoe UI" w:hAnsi="Segoe UI" w:cs="Segoe UI"/>
                        <w:color w:val="333333"/>
                      </w:rPr>
                      <w:t>2 (2.5%)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D4476" w14:textId="77777777" w:rsidR="00A50F07" w:rsidRDefault="00A50F07" w:rsidP="00A50F07">
                  <w:pPr>
                    <w:spacing w:before="150" w:after="150"/>
                    <w:ind w:left="150" w:right="150"/>
                    <w:jc w:val="center"/>
                    <w:rPr>
                      <w:ins w:id="938" w:author="Michael Chary" w:date="2024-06-24T11:17:00Z"/>
                      <w:rFonts w:ascii="Segoe UI" w:hAnsi="Segoe UI" w:cs="Segoe UI"/>
                      <w:color w:val="333333"/>
                    </w:rPr>
                  </w:pPr>
                </w:p>
              </w:tc>
            </w:tr>
            <w:tr w:rsidR="00A50F07" w14:paraId="72139A62" w14:textId="77777777" w:rsidTr="00A50F07">
              <w:trPr>
                <w:ins w:id="939"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C37D2B" w14:textId="77777777" w:rsidR="00A50F07" w:rsidRDefault="00A50F07" w:rsidP="00A50F07">
                  <w:pPr>
                    <w:spacing w:before="150" w:after="150"/>
                    <w:ind w:left="150" w:right="150"/>
                    <w:rPr>
                      <w:ins w:id="940" w:author="Michael Chary" w:date="2024-06-24T11:17:00Z"/>
                      <w:rFonts w:ascii="Segoe UI" w:hAnsi="Segoe UI" w:cs="Segoe UI"/>
                      <w:color w:val="333333"/>
                    </w:rPr>
                  </w:pPr>
                  <w:ins w:id="941" w:author="Michael Chary" w:date="2024-06-24T11:17:00Z">
                    <w:r>
                      <w:rPr>
                        <w:rFonts w:ascii="Segoe UI" w:hAnsi="Segoe UI" w:cs="Segoe UI"/>
                        <w:color w:val="333333"/>
                      </w:rPr>
                      <w:t>    15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A5ABC4" w14:textId="77777777" w:rsidR="00A50F07" w:rsidRDefault="00A50F07" w:rsidP="00A50F07">
                  <w:pPr>
                    <w:spacing w:before="150" w:after="150"/>
                    <w:ind w:left="150" w:right="150"/>
                    <w:jc w:val="center"/>
                    <w:rPr>
                      <w:ins w:id="942" w:author="Michael Chary" w:date="2024-06-24T11:17:00Z"/>
                      <w:rFonts w:ascii="Segoe UI" w:hAnsi="Segoe UI" w:cs="Segoe UI"/>
                      <w:color w:val="333333"/>
                    </w:rPr>
                  </w:pPr>
                  <w:ins w:id="943" w:author="Michael Chary" w:date="2024-06-24T11:17:00Z">
                    <w:r>
                      <w:rPr>
                        <w:rFonts w:ascii="Segoe UI" w:hAnsi="Segoe UI" w:cs="Segoe UI"/>
                        <w:color w:val="333333"/>
                      </w:rPr>
                      <w:t>18 (75%)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BB738A" w14:textId="77777777" w:rsidR="00A50F07" w:rsidRDefault="00A50F07" w:rsidP="00A50F07">
                  <w:pPr>
                    <w:spacing w:before="150" w:after="150"/>
                    <w:ind w:left="150" w:right="150"/>
                    <w:jc w:val="center"/>
                    <w:rPr>
                      <w:ins w:id="944" w:author="Michael Chary" w:date="2024-06-24T11:17:00Z"/>
                      <w:rFonts w:ascii="Segoe UI" w:hAnsi="Segoe UI" w:cs="Segoe UI"/>
                      <w:color w:val="333333"/>
                    </w:rPr>
                  </w:pPr>
                  <w:ins w:id="945" w:author="Michael Chary" w:date="2024-06-24T11:17:00Z">
                    <w:r>
                      <w:rPr>
                        <w:rFonts w:ascii="Segoe UI" w:hAnsi="Segoe UI" w:cs="Segoe UI"/>
                        <w:color w:val="333333"/>
                      </w:rPr>
                      <w:t>69 (87%)</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4C6035" w14:textId="77777777" w:rsidR="00A50F07" w:rsidRDefault="00A50F07" w:rsidP="00A50F07">
                  <w:pPr>
                    <w:spacing w:before="150" w:after="150"/>
                    <w:ind w:left="150" w:right="150"/>
                    <w:jc w:val="center"/>
                    <w:rPr>
                      <w:ins w:id="946" w:author="Michael Chary" w:date="2024-06-24T11:17:00Z"/>
                      <w:rFonts w:ascii="Segoe UI" w:hAnsi="Segoe UI" w:cs="Segoe UI"/>
                      <w:color w:val="333333"/>
                    </w:rPr>
                  </w:pPr>
                </w:p>
              </w:tc>
            </w:tr>
            <w:tr w:rsidR="00A50F07" w14:paraId="2E084C0D" w14:textId="77777777" w:rsidTr="00A50F07">
              <w:trPr>
                <w:ins w:id="947"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6863A" w14:textId="77777777" w:rsidR="00A50F07" w:rsidRDefault="00A50F07" w:rsidP="00A50F07">
                  <w:pPr>
                    <w:spacing w:before="150" w:after="150"/>
                    <w:ind w:left="150" w:right="150"/>
                    <w:rPr>
                      <w:ins w:id="948" w:author="Michael Chary" w:date="2024-06-24T11:17:00Z"/>
                      <w:rFonts w:ascii="Segoe UI" w:hAnsi="Segoe UI" w:cs="Segoe UI"/>
                      <w:b/>
                      <w:bCs/>
                      <w:color w:val="333333"/>
                    </w:rPr>
                  </w:pPr>
                  <w:ins w:id="949" w:author="Michael Chary" w:date="2024-06-24T11:17:00Z">
                    <w:r>
                      <w:rPr>
                        <w:rFonts w:ascii="Segoe UI" w:hAnsi="Segoe UI" w:cs="Segoe UI"/>
                        <w:b/>
                        <w:bCs/>
                        <w:color w:val="333333"/>
                      </w:rPr>
                      <w:t>Exposure Category</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285D2C" w14:textId="77777777" w:rsidR="00A50F07" w:rsidRDefault="00A50F07" w:rsidP="00A50F07">
                  <w:pPr>
                    <w:spacing w:before="150" w:after="150"/>
                    <w:ind w:left="150" w:right="150"/>
                    <w:jc w:val="center"/>
                    <w:rPr>
                      <w:ins w:id="950" w:author="Michael Chary" w:date="2024-06-24T11:17:00Z"/>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8B55CC" w14:textId="77777777" w:rsidR="00A50F07" w:rsidRDefault="00A50F07" w:rsidP="00A50F07">
                  <w:pPr>
                    <w:spacing w:before="150" w:after="150"/>
                    <w:ind w:left="150" w:right="150"/>
                    <w:jc w:val="center"/>
                    <w:rPr>
                      <w:ins w:id="951" w:author="Michael Chary" w:date="2024-06-24T11:17:00Z"/>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6753D9" w14:textId="77777777" w:rsidR="00A50F07" w:rsidRDefault="00A50F07" w:rsidP="00A50F07">
                  <w:pPr>
                    <w:spacing w:before="150" w:after="150"/>
                    <w:ind w:left="150" w:right="150"/>
                    <w:jc w:val="center"/>
                    <w:rPr>
                      <w:ins w:id="952" w:author="Michael Chary" w:date="2024-06-24T11:17:00Z"/>
                      <w:rFonts w:ascii="Segoe UI" w:hAnsi="Segoe UI" w:cs="Segoe UI"/>
                      <w:color w:val="333333"/>
                    </w:rPr>
                  </w:pPr>
                  <w:ins w:id="953" w:author="Michael Chary" w:date="2024-06-24T11:17:00Z">
                    <w:r>
                      <w:rPr>
                        <w:rFonts w:ascii="Segoe UI" w:hAnsi="Segoe UI" w:cs="Segoe UI"/>
                        <w:color w:val="333333"/>
                      </w:rPr>
                      <w:t>0.11</w:t>
                    </w:r>
                  </w:ins>
                </w:p>
              </w:tc>
            </w:tr>
            <w:tr w:rsidR="00A50F07" w14:paraId="49230A30" w14:textId="77777777" w:rsidTr="00A50F07">
              <w:trPr>
                <w:ins w:id="954"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5A6C9C" w14:textId="77777777" w:rsidR="00A50F07" w:rsidRDefault="00A50F07" w:rsidP="00A50F07">
                  <w:pPr>
                    <w:spacing w:before="150" w:after="150"/>
                    <w:ind w:left="150" w:right="150"/>
                    <w:rPr>
                      <w:ins w:id="955" w:author="Michael Chary" w:date="2024-06-24T11:17:00Z"/>
                      <w:rFonts w:ascii="Segoe UI" w:hAnsi="Segoe UI" w:cs="Segoe UI"/>
                      <w:color w:val="333333"/>
                    </w:rPr>
                  </w:pPr>
                  <w:ins w:id="956" w:author="Michael Chary" w:date="2024-06-24T11:17:00Z">
                    <w:r>
                      <w:rPr>
                        <w:rFonts w:ascii="Segoe UI" w:hAnsi="Segoe UI" w:cs="Segoe UI"/>
                        <w:color w:val="333333"/>
                      </w:rPr>
                      <w:t>    Alcohol</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056701" w14:textId="77777777" w:rsidR="00A50F07" w:rsidRDefault="00A50F07" w:rsidP="00A50F07">
                  <w:pPr>
                    <w:spacing w:before="150" w:after="150"/>
                    <w:ind w:left="150" w:right="150"/>
                    <w:jc w:val="center"/>
                    <w:rPr>
                      <w:ins w:id="957" w:author="Michael Chary" w:date="2024-06-24T11:17:00Z"/>
                      <w:rFonts w:ascii="Segoe UI" w:hAnsi="Segoe UI" w:cs="Segoe UI"/>
                      <w:color w:val="333333"/>
                    </w:rPr>
                  </w:pPr>
                  <w:ins w:id="958" w:author="Michael Chary" w:date="2024-06-24T11:17:00Z">
                    <w:r>
                      <w:rPr>
                        <w:rFonts w:ascii="Segoe UI" w:hAnsi="Segoe UI" w:cs="Segoe UI"/>
                        <w:color w:val="333333"/>
                      </w:rPr>
                      <w:t>2 (8.3%)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4D4C08" w14:textId="77777777" w:rsidR="00A50F07" w:rsidRDefault="00A50F07" w:rsidP="00A50F07">
                  <w:pPr>
                    <w:spacing w:before="150" w:after="150"/>
                    <w:ind w:left="150" w:right="150"/>
                    <w:jc w:val="center"/>
                    <w:rPr>
                      <w:ins w:id="959" w:author="Michael Chary" w:date="2024-06-24T11:17:00Z"/>
                      <w:rFonts w:ascii="Segoe UI" w:hAnsi="Segoe UI" w:cs="Segoe UI"/>
                      <w:color w:val="333333"/>
                    </w:rPr>
                  </w:pPr>
                  <w:ins w:id="960" w:author="Michael Chary" w:date="2024-06-24T11:17:00Z">
                    <w:r>
                      <w:rPr>
                        <w:rFonts w:ascii="Segoe UI" w:hAnsi="Segoe UI" w:cs="Segoe UI"/>
                        <w:color w:val="333333"/>
                      </w:rPr>
                      <w:t>5 (6.3%)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AB15C" w14:textId="77777777" w:rsidR="00A50F07" w:rsidRDefault="00A50F07" w:rsidP="00A50F07">
                  <w:pPr>
                    <w:spacing w:before="150" w:after="150"/>
                    <w:ind w:left="150" w:right="150"/>
                    <w:jc w:val="center"/>
                    <w:rPr>
                      <w:ins w:id="961" w:author="Michael Chary" w:date="2024-06-24T11:17:00Z"/>
                      <w:rFonts w:ascii="Segoe UI" w:hAnsi="Segoe UI" w:cs="Segoe UI"/>
                      <w:color w:val="333333"/>
                    </w:rPr>
                  </w:pPr>
                </w:p>
              </w:tc>
            </w:tr>
            <w:tr w:rsidR="00A50F07" w14:paraId="65E604A9" w14:textId="77777777" w:rsidTr="00A50F07">
              <w:trPr>
                <w:ins w:id="962"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4A9F43" w14:textId="77777777" w:rsidR="00A50F07" w:rsidRDefault="00A50F07" w:rsidP="00A50F07">
                  <w:pPr>
                    <w:spacing w:before="150" w:after="150"/>
                    <w:ind w:left="150" w:right="150"/>
                    <w:rPr>
                      <w:ins w:id="963" w:author="Michael Chary" w:date="2024-06-24T11:17:00Z"/>
                      <w:rFonts w:ascii="Segoe UI" w:hAnsi="Segoe UI" w:cs="Segoe UI"/>
                      <w:color w:val="333333"/>
                    </w:rPr>
                  </w:pPr>
                  <w:ins w:id="964" w:author="Michael Chary" w:date="2024-06-24T11:17:00Z">
                    <w:r>
                      <w:rPr>
                        <w:rFonts w:ascii="Segoe UI" w:hAnsi="Segoe UI" w:cs="Segoe UI"/>
                        <w:color w:val="333333"/>
                      </w:rPr>
                      <w:t>    Analgesic</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CCC6A7" w14:textId="77777777" w:rsidR="00A50F07" w:rsidRDefault="00A50F07" w:rsidP="00A50F07">
                  <w:pPr>
                    <w:spacing w:before="150" w:after="150"/>
                    <w:ind w:left="150" w:right="150"/>
                    <w:jc w:val="center"/>
                    <w:rPr>
                      <w:ins w:id="965" w:author="Michael Chary" w:date="2024-06-24T11:17:00Z"/>
                      <w:rFonts w:ascii="Segoe UI" w:hAnsi="Segoe UI" w:cs="Segoe UI"/>
                      <w:color w:val="333333"/>
                    </w:rPr>
                  </w:pPr>
                  <w:ins w:id="966" w:author="Michael Chary" w:date="2024-06-24T11:17:00Z">
                    <w:r>
                      <w:rPr>
                        <w:rFonts w:ascii="Segoe UI" w:hAnsi="Segoe UI" w:cs="Segoe UI"/>
                        <w:color w:val="333333"/>
                      </w:rPr>
                      <w:t>6 (25%)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EDAB11" w14:textId="77777777" w:rsidR="00A50F07" w:rsidRDefault="00A50F07" w:rsidP="00A50F07">
                  <w:pPr>
                    <w:spacing w:before="150" w:after="150"/>
                    <w:ind w:left="150" w:right="150"/>
                    <w:jc w:val="center"/>
                    <w:rPr>
                      <w:ins w:id="967" w:author="Michael Chary" w:date="2024-06-24T11:17:00Z"/>
                      <w:rFonts w:ascii="Segoe UI" w:hAnsi="Segoe UI" w:cs="Segoe UI"/>
                      <w:color w:val="333333"/>
                    </w:rPr>
                  </w:pPr>
                  <w:ins w:id="968" w:author="Michael Chary" w:date="2024-06-24T11:17:00Z">
                    <w:r>
                      <w:rPr>
                        <w:rFonts w:ascii="Segoe UI" w:hAnsi="Segoe UI" w:cs="Segoe UI"/>
                        <w:color w:val="333333"/>
                      </w:rPr>
                      <w:t>11 (14%)</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C88012" w14:textId="77777777" w:rsidR="00A50F07" w:rsidRDefault="00A50F07" w:rsidP="00A50F07">
                  <w:pPr>
                    <w:spacing w:before="150" w:after="150"/>
                    <w:ind w:left="150" w:right="150"/>
                    <w:jc w:val="center"/>
                    <w:rPr>
                      <w:ins w:id="969" w:author="Michael Chary" w:date="2024-06-24T11:17:00Z"/>
                      <w:rFonts w:ascii="Segoe UI" w:hAnsi="Segoe UI" w:cs="Segoe UI"/>
                      <w:color w:val="333333"/>
                    </w:rPr>
                  </w:pPr>
                </w:p>
              </w:tc>
            </w:tr>
            <w:tr w:rsidR="00A50F07" w14:paraId="0E389B64" w14:textId="77777777" w:rsidTr="00A50F07">
              <w:trPr>
                <w:ins w:id="970"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A43B" w14:textId="77777777" w:rsidR="00A50F07" w:rsidRDefault="00A50F07" w:rsidP="00A50F07">
                  <w:pPr>
                    <w:spacing w:before="150" w:after="150"/>
                    <w:ind w:left="150" w:right="150"/>
                    <w:rPr>
                      <w:ins w:id="971" w:author="Michael Chary" w:date="2024-06-24T11:17:00Z"/>
                      <w:rFonts w:ascii="Segoe UI" w:hAnsi="Segoe UI" w:cs="Segoe UI"/>
                      <w:color w:val="333333"/>
                    </w:rPr>
                  </w:pPr>
                  <w:ins w:id="972" w:author="Michael Chary" w:date="2024-06-24T11:17:00Z">
                    <w:r>
                      <w:rPr>
                        <w:rFonts w:ascii="Segoe UI" w:hAnsi="Segoe UI" w:cs="Segoe UI"/>
                        <w:color w:val="333333"/>
                      </w:rPr>
                      <w:t>    Antidepressants</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A2474B" w14:textId="77777777" w:rsidR="00A50F07" w:rsidRDefault="00A50F07" w:rsidP="00A50F07">
                  <w:pPr>
                    <w:spacing w:before="150" w:after="150"/>
                    <w:ind w:left="150" w:right="150"/>
                    <w:jc w:val="center"/>
                    <w:rPr>
                      <w:ins w:id="973" w:author="Michael Chary" w:date="2024-06-24T11:17:00Z"/>
                      <w:rFonts w:ascii="Segoe UI" w:hAnsi="Segoe UI" w:cs="Segoe UI"/>
                      <w:color w:val="333333"/>
                    </w:rPr>
                  </w:pPr>
                  <w:ins w:id="974" w:author="Michael Chary" w:date="2024-06-24T11:17:00Z">
                    <w:r>
                      <w:rPr>
                        <w:rFonts w:ascii="Segoe UI" w:hAnsi="Segoe UI" w:cs="Segoe UI"/>
                        <w:color w:val="333333"/>
                      </w:rPr>
                      <w:t>5 (21%)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95FC9B" w14:textId="77777777" w:rsidR="00A50F07" w:rsidRDefault="00A50F07" w:rsidP="00A50F07">
                  <w:pPr>
                    <w:spacing w:before="150" w:after="150"/>
                    <w:ind w:left="150" w:right="150"/>
                    <w:jc w:val="center"/>
                    <w:rPr>
                      <w:ins w:id="975" w:author="Michael Chary" w:date="2024-06-24T11:17:00Z"/>
                      <w:rFonts w:ascii="Segoe UI" w:hAnsi="Segoe UI" w:cs="Segoe UI"/>
                      <w:color w:val="333333"/>
                    </w:rPr>
                  </w:pPr>
                  <w:ins w:id="976" w:author="Michael Chary" w:date="2024-06-24T11:17:00Z">
                    <w:r>
                      <w:rPr>
                        <w:rFonts w:ascii="Segoe UI" w:hAnsi="Segoe UI" w:cs="Segoe UI"/>
                        <w:color w:val="333333"/>
                      </w:rPr>
                      <w:t>11 (14%)</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8C9F6" w14:textId="77777777" w:rsidR="00A50F07" w:rsidRDefault="00A50F07" w:rsidP="00A50F07">
                  <w:pPr>
                    <w:spacing w:before="150" w:after="150"/>
                    <w:ind w:left="150" w:right="150"/>
                    <w:jc w:val="center"/>
                    <w:rPr>
                      <w:ins w:id="977" w:author="Michael Chary" w:date="2024-06-24T11:17:00Z"/>
                      <w:rFonts w:ascii="Segoe UI" w:hAnsi="Segoe UI" w:cs="Segoe UI"/>
                      <w:color w:val="333333"/>
                    </w:rPr>
                  </w:pPr>
                </w:p>
              </w:tc>
            </w:tr>
            <w:tr w:rsidR="00A50F07" w14:paraId="3428A50D" w14:textId="77777777" w:rsidTr="00A50F07">
              <w:trPr>
                <w:ins w:id="97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AE0792" w14:textId="77777777" w:rsidR="00A50F07" w:rsidRDefault="00A50F07" w:rsidP="00A50F07">
                  <w:pPr>
                    <w:spacing w:before="150" w:after="150"/>
                    <w:ind w:left="150" w:right="150"/>
                    <w:rPr>
                      <w:ins w:id="979" w:author="Michael Chary" w:date="2024-06-24T11:17:00Z"/>
                      <w:rFonts w:ascii="Segoe UI" w:hAnsi="Segoe UI" w:cs="Segoe UI"/>
                      <w:color w:val="333333"/>
                    </w:rPr>
                  </w:pPr>
                  <w:ins w:id="980" w:author="Michael Chary" w:date="2024-06-24T11:17:00Z">
                    <w:r>
                      <w:rPr>
                        <w:rFonts w:ascii="Segoe UI" w:hAnsi="Segoe UI" w:cs="Segoe UI"/>
                        <w:color w:val="333333"/>
                      </w:rPr>
                      <w:t>    CO, As, CN</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54761" w14:textId="77777777" w:rsidR="00A50F07" w:rsidRDefault="00A50F07" w:rsidP="00A50F07">
                  <w:pPr>
                    <w:spacing w:before="150" w:after="150"/>
                    <w:ind w:left="150" w:right="150"/>
                    <w:jc w:val="center"/>
                    <w:rPr>
                      <w:ins w:id="981" w:author="Michael Chary" w:date="2024-06-24T11:17:00Z"/>
                      <w:rFonts w:ascii="Segoe UI" w:hAnsi="Segoe UI" w:cs="Segoe UI"/>
                      <w:color w:val="333333"/>
                    </w:rPr>
                  </w:pPr>
                  <w:ins w:id="982"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7017D2" w14:textId="77777777" w:rsidR="00A50F07" w:rsidRDefault="00A50F07" w:rsidP="00A50F07">
                  <w:pPr>
                    <w:spacing w:before="150" w:after="150"/>
                    <w:ind w:left="150" w:right="150"/>
                    <w:jc w:val="center"/>
                    <w:rPr>
                      <w:ins w:id="983" w:author="Michael Chary" w:date="2024-06-24T11:17:00Z"/>
                      <w:rFonts w:ascii="Segoe UI" w:hAnsi="Segoe UI" w:cs="Segoe UI"/>
                      <w:color w:val="333333"/>
                    </w:rPr>
                  </w:pPr>
                  <w:ins w:id="984" w:author="Michael Chary" w:date="2024-06-24T11:17:00Z">
                    <w:r>
                      <w:rPr>
                        <w:rFonts w:ascii="Segoe UI" w:hAnsi="Segoe UI" w:cs="Segoe UI"/>
                        <w:color w:val="333333"/>
                      </w:rPr>
                      <w:t>9 (11%)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4ECD59" w14:textId="77777777" w:rsidR="00A50F07" w:rsidRDefault="00A50F07" w:rsidP="00A50F07">
                  <w:pPr>
                    <w:spacing w:before="150" w:after="150"/>
                    <w:ind w:left="150" w:right="150"/>
                    <w:jc w:val="center"/>
                    <w:rPr>
                      <w:ins w:id="985" w:author="Michael Chary" w:date="2024-06-24T11:17:00Z"/>
                      <w:rFonts w:ascii="Segoe UI" w:hAnsi="Segoe UI" w:cs="Segoe UI"/>
                      <w:color w:val="333333"/>
                    </w:rPr>
                  </w:pPr>
                </w:p>
              </w:tc>
            </w:tr>
            <w:tr w:rsidR="00A50F07" w14:paraId="1D2C82E3" w14:textId="77777777" w:rsidTr="00A50F07">
              <w:trPr>
                <w:ins w:id="986"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50B5C6" w14:textId="77777777" w:rsidR="00A50F07" w:rsidRDefault="00A50F07" w:rsidP="00A50F07">
                  <w:pPr>
                    <w:spacing w:before="150" w:after="150"/>
                    <w:ind w:left="150" w:right="150"/>
                    <w:rPr>
                      <w:ins w:id="987" w:author="Michael Chary" w:date="2024-06-24T11:17:00Z"/>
                      <w:rFonts w:ascii="Segoe UI" w:hAnsi="Segoe UI" w:cs="Segoe UI"/>
                      <w:color w:val="333333"/>
                    </w:rPr>
                  </w:pPr>
                  <w:ins w:id="988" w:author="Michael Chary" w:date="2024-06-24T11:17:00Z">
                    <w:r>
                      <w:rPr>
                        <w:rFonts w:ascii="Segoe UI" w:hAnsi="Segoe UI" w:cs="Segoe UI"/>
                        <w:color w:val="333333"/>
                      </w:rPr>
                      <w:t>    Combination</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5A1C6F" w14:textId="77777777" w:rsidR="00A50F07" w:rsidRDefault="00A50F07" w:rsidP="00A50F07">
                  <w:pPr>
                    <w:spacing w:before="150" w:after="150"/>
                    <w:ind w:left="150" w:right="150"/>
                    <w:jc w:val="center"/>
                    <w:rPr>
                      <w:ins w:id="989" w:author="Michael Chary" w:date="2024-06-24T11:17:00Z"/>
                      <w:rFonts w:ascii="Segoe UI" w:hAnsi="Segoe UI" w:cs="Segoe UI"/>
                      <w:color w:val="333333"/>
                    </w:rPr>
                  </w:pPr>
                  <w:ins w:id="990" w:author="Michael Chary" w:date="2024-06-24T11:17:00Z">
                    <w:r>
                      <w:rPr>
                        <w:rFonts w:ascii="Segoe UI" w:hAnsi="Segoe UI" w:cs="Segoe UI"/>
                        <w:color w:val="333333"/>
                      </w:rPr>
                      <w:t>1 (4.2%)</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01AE4E" w14:textId="77777777" w:rsidR="00A50F07" w:rsidRDefault="00A50F07" w:rsidP="00A50F07">
                  <w:pPr>
                    <w:spacing w:before="150" w:after="150"/>
                    <w:ind w:left="150" w:right="150"/>
                    <w:jc w:val="center"/>
                    <w:rPr>
                      <w:ins w:id="991" w:author="Michael Chary" w:date="2024-06-24T11:17:00Z"/>
                      <w:rFonts w:ascii="Segoe UI" w:hAnsi="Segoe UI" w:cs="Segoe UI"/>
                      <w:color w:val="333333"/>
                    </w:rPr>
                  </w:pPr>
                  <w:ins w:id="992" w:author="Michael Chary" w:date="2024-06-24T11:17:00Z">
                    <w:r>
                      <w:rPr>
                        <w:rFonts w:ascii="Segoe UI" w:hAnsi="Segoe UI" w:cs="Segoe UI"/>
                        <w:color w:val="333333"/>
                      </w:rPr>
                      <w:t>16 (20%)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88DA54" w14:textId="77777777" w:rsidR="00A50F07" w:rsidRDefault="00A50F07" w:rsidP="00A50F07">
                  <w:pPr>
                    <w:spacing w:before="150" w:after="150"/>
                    <w:ind w:left="150" w:right="150"/>
                    <w:jc w:val="center"/>
                    <w:rPr>
                      <w:ins w:id="993" w:author="Michael Chary" w:date="2024-06-24T11:17:00Z"/>
                      <w:rFonts w:ascii="Segoe UI" w:hAnsi="Segoe UI" w:cs="Segoe UI"/>
                      <w:color w:val="333333"/>
                    </w:rPr>
                  </w:pPr>
                </w:p>
              </w:tc>
            </w:tr>
            <w:tr w:rsidR="00A50F07" w14:paraId="45629EB1" w14:textId="77777777" w:rsidTr="00A50F07">
              <w:trPr>
                <w:ins w:id="994"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6050C" w14:textId="77777777" w:rsidR="00A50F07" w:rsidRDefault="00A50F07" w:rsidP="00A50F07">
                  <w:pPr>
                    <w:spacing w:before="150" w:after="150"/>
                    <w:ind w:left="150" w:right="150"/>
                    <w:rPr>
                      <w:ins w:id="995" w:author="Michael Chary" w:date="2024-06-24T11:17:00Z"/>
                      <w:rFonts w:ascii="Segoe UI" w:hAnsi="Segoe UI" w:cs="Segoe UI"/>
                      <w:color w:val="333333"/>
                    </w:rPr>
                  </w:pPr>
                  <w:ins w:id="996" w:author="Michael Chary" w:date="2024-06-24T11:17:00Z">
                    <w:r>
                      <w:rPr>
                        <w:rFonts w:ascii="Segoe UI" w:hAnsi="Segoe UI" w:cs="Segoe UI"/>
                        <w:color w:val="333333"/>
                      </w:rPr>
                      <w:t>    Sedatives</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1C86BF" w14:textId="77777777" w:rsidR="00A50F07" w:rsidRDefault="00A50F07" w:rsidP="00A50F07">
                  <w:pPr>
                    <w:spacing w:before="150" w:after="150"/>
                    <w:ind w:left="150" w:right="150"/>
                    <w:jc w:val="center"/>
                    <w:rPr>
                      <w:ins w:id="997" w:author="Michael Chary" w:date="2024-06-24T11:17:00Z"/>
                      <w:rFonts w:ascii="Segoe UI" w:hAnsi="Segoe UI" w:cs="Segoe UI"/>
                      <w:color w:val="333333"/>
                    </w:rPr>
                  </w:pPr>
                  <w:ins w:id="998" w:author="Michael Chary" w:date="2024-06-24T11:17:00Z">
                    <w:r>
                      <w:rPr>
                        <w:rFonts w:ascii="Segoe UI" w:hAnsi="Segoe UI" w:cs="Segoe UI"/>
                        <w:color w:val="333333"/>
                      </w:rPr>
                      <w:t>0 (0%)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6A2666" w14:textId="77777777" w:rsidR="00A50F07" w:rsidRDefault="00A50F07" w:rsidP="00A50F07">
                  <w:pPr>
                    <w:spacing w:before="150" w:after="150"/>
                    <w:ind w:left="150" w:right="150"/>
                    <w:jc w:val="center"/>
                    <w:rPr>
                      <w:ins w:id="999" w:author="Michael Chary" w:date="2024-06-24T11:17:00Z"/>
                      <w:rFonts w:ascii="Segoe UI" w:hAnsi="Segoe UI" w:cs="Segoe UI"/>
                      <w:color w:val="333333"/>
                    </w:rPr>
                  </w:pPr>
                  <w:ins w:id="1000" w:author="Michael Chary" w:date="2024-06-24T11:17:00Z">
                    <w:r>
                      <w:rPr>
                        <w:rFonts w:ascii="Segoe UI" w:hAnsi="Segoe UI" w:cs="Segoe UI"/>
                        <w:color w:val="333333"/>
                      </w:rPr>
                      <w:t>6 (7.6%)</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500F2B" w14:textId="77777777" w:rsidR="00A50F07" w:rsidRDefault="00A50F07" w:rsidP="00A50F07">
                  <w:pPr>
                    <w:spacing w:before="150" w:after="150"/>
                    <w:ind w:left="150" w:right="150"/>
                    <w:jc w:val="center"/>
                    <w:rPr>
                      <w:ins w:id="1001" w:author="Michael Chary" w:date="2024-06-24T11:17:00Z"/>
                      <w:rFonts w:ascii="Segoe UI" w:hAnsi="Segoe UI" w:cs="Segoe UI"/>
                      <w:color w:val="333333"/>
                    </w:rPr>
                  </w:pPr>
                </w:p>
              </w:tc>
            </w:tr>
            <w:tr w:rsidR="00A50F07" w14:paraId="0CC369AE" w14:textId="77777777" w:rsidTr="00A50F07">
              <w:trPr>
                <w:ins w:id="1002"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6EBD5F" w14:textId="77777777" w:rsidR="00A50F07" w:rsidRDefault="00A50F07" w:rsidP="00A50F07">
                  <w:pPr>
                    <w:spacing w:before="150" w:after="150"/>
                    <w:ind w:left="150" w:right="150"/>
                    <w:rPr>
                      <w:ins w:id="1003" w:author="Michael Chary" w:date="2024-06-24T11:17:00Z"/>
                      <w:rFonts w:ascii="Segoe UI" w:hAnsi="Segoe UI" w:cs="Segoe UI"/>
                      <w:color w:val="333333"/>
                    </w:rPr>
                  </w:pPr>
                  <w:ins w:id="1004" w:author="Michael Chary" w:date="2024-06-24T11:17:00Z">
                    <w:r>
                      <w:rPr>
                        <w:rFonts w:ascii="Segoe UI" w:hAnsi="Segoe UI" w:cs="Segoe UI"/>
                        <w:color w:val="333333"/>
                      </w:rPr>
                      <w:t>    Street Drugs</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A63D3E1" w14:textId="77777777" w:rsidR="00A50F07" w:rsidRDefault="00A50F07" w:rsidP="00A50F07">
                  <w:pPr>
                    <w:spacing w:before="150" w:after="150"/>
                    <w:ind w:left="150" w:right="150"/>
                    <w:jc w:val="center"/>
                    <w:rPr>
                      <w:ins w:id="1005" w:author="Michael Chary" w:date="2024-06-24T11:17:00Z"/>
                      <w:rFonts w:ascii="Segoe UI" w:hAnsi="Segoe UI" w:cs="Segoe UI"/>
                      <w:color w:val="333333"/>
                    </w:rPr>
                  </w:pPr>
                  <w:ins w:id="1006" w:author="Michael Chary" w:date="2024-06-24T11:17:00Z">
                    <w:r>
                      <w:rPr>
                        <w:rFonts w:ascii="Segoe UI" w:hAnsi="Segoe UI" w:cs="Segoe UI"/>
                        <w:color w:val="333333"/>
                      </w:rPr>
                      <w:t>5 (21%)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C44E01" w14:textId="77777777" w:rsidR="00A50F07" w:rsidRDefault="00A50F07" w:rsidP="00A50F07">
                  <w:pPr>
                    <w:spacing w:before="150" w:after="150"/>
                    <w:ind w:left="150" w:right="150"/>
                    <w:jc w:val="center"/>
                    <w:rPr>
                      <w:ins w:id="1007" w:author="Michael Chary" w:date="2024-06-24T11:17:00Z"/>
                      <w:rFonts w:ascii="Segoe UI" w:hAnsi="Segoe UI" w:cs="Segoe UI"/>
                      <w:color w:val="333333"/>
                    </w:rPr>
                  </w:pPr>
                  <w:ins w:id="1008" w:author="Michael Chary" w:date="2024-06-24T11:17:00Z">
                    <w:r>
                      <w:rPr>
                        <w:rFonts w:ascii="Segoe UI" w:hAnsi="Segoe UI" w:cs="Segoe UI"/>
                        <w:color w:val="333333"/>
                      </w:rPr>
                      <w:t>10 (13%)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F17287" w14:textId="77777777" w:rsidR="00A50F07" w:rsidRDefault="00A50F07" w:rsidP="00A50F07">
                  <w:pPr>
                    <w:spacing w:before="150" w:after="150"/>
                    <w:ind w:left="150" w:right="150"/>
                    <w:jc w:val="center"/>
                    <w:rPr>
                      <w:ins w:id="1009" w:author="Michael Chary" w:date="2024-06-24T11:17:00Z"/>
                      <w:rFonts w:ascii="Segoe UI" w:hAnsi="Segoe UI" w:cs="Segoe UI"/>
                      <w:color w:val="333333"/>
                    </w:rPr>
                  </w:pPr>
                </w:p>
              </w:tc>
            </w:tr>
            <w:tr w:rsidR="00A50F07" w14:paraId="56166DB5" w14:textId="77777777" w:rsidTr="00A50F07">
              <w:trPr>
                <w:ins w:id="1010"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B9FA5F" w14:textId="77777777" w:rsidR="00A50F07" w:rsidRDefault="00A50F07" w:rsidP="00A50F07">
                  <w:pPr>
                    <w:spacing w:before="150" w:after="150"/>
                    <w:ind w:left="150" w:right="150"/>
                    <w:rPr>
                      <w:ins w:id="1011" w:author="Michael Chary" w:date="2024-06-24T11:17:00Z"/>
                      <w:rFonts w:ascii="Segoe UI" w:hAnsi="Segoe UI" w:cs="Segoe UI"/>
                      <w:color w:val="333333"/>
                    </w:rPr>
                  </w:pPr>
                  <w:ins w:id="1012" w:author="Michael Chary" w:date="2024-06-24T11:17:00Z">
                    <w:r>
                      <w:rPr>
                        <w:rFonts w:ascii="Segoe UI" w:hAnsi="Segoe UI" w:cs="Segoe UI"/>
                        <w:color w:val="333333"/>
                      </w:rPr>
                      <w:t>    Unknown</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C6F743" w14:textId="77777777" w:rsidR="00A50F07" w:rsidRDefault="00A50F07" w:rsidP="00A50F07">
                  <w:pPr>
                    <w:spacing w:before="150" w:after="150"/>
                    <w:ind w:left="150" w:right="150"/>
                    <w:jc w:val="center"/>
                    <w:rPr>
                      <w:ins w:id="1013" w:author="Michael Chary" w:date="2024-06-24T11:17:00Z"/>
                      <w:rFonts w:ascii="Segoe UI" w:hAnsi="Segoe UI" w:cs="Segoe UI"/>
                      <w:color w:val="333333"/>
                    </w:rPr>
                  </w:pPr>
                  <w:ins w:id="1014" w:author="Michael Chary" w:date="2024-06-24T11:17:00Z">
                    <w:r>
                      <w:rPr>
                        <w:rFonts w:ascii="Segoe UI" w:hAnsi="Segoe UI" w:cs="Segoe UI"/>
                        <w:color w:val="333333"/>
                      </w:rPr>
                      <w:t>5 (21%)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9CA1" w14:textId="77777777" w:rsidR="00A50F07" w:rsidRDefault="00A50F07" w:rsidP="00A50F07">
                  <w:pPr>
                    <w:spacing w:before="150" w:after="150"/>
                    <w:ind w:left="150" w:right="150"/>
                    <w:jc w:val="center"/>
                    <w:rPr>
                      <w:ins w:id="1015" w:author="Michael Chary" w:date="2024-06-24T11:17:00Z"/>
                      <w:rFonts w:ascii="Segoe UI" w:hAnsi="Segoe UI" w:cs="Segoe UI"/>
                      <w:color w:val="333333"/>
                    </w:rPr>
                  </w:pPr>
                  <w:ins w:id="1016" w:author="Michael Chary" w:date="2024-06-24T11:17:00Z">
                    <w:r>
                      <w:rPr>
                        <w:rFonts w:ascii="Segoe UI" w:hAnsi="Segoe UI" w:cs="Segoe UI"/>
                        <w:color w:val="333333"/>
                      </w:rPr>
                      <w:t>11 (14%)</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6DBDC7" w14:textId="77777777" w:rsidR="00A50F07" w:rsidRDefault="00A50F07" w:rsidP="00A50F07">
                  <w:pPr>
                    <w:spacing w:before="150" w:after="150"/>
                    <w:ind w:left="150" w:right="150"/>
                    <w:jc w:val="center"/>
                    <w:rPr>
                      <w:ins w:id="1017" w:author="Michael Chary" w:date="2024-06-24T11:17:00Z"/>
                      <w:rFonts w:ascii="Segoe UI" w:hAnsi="Segoe UI" w:cs="Segoe UI"/>
                      <w:color w:val="333333"/>
                    </w:rPr>
                  </w:pPr>
                </w:p>
              </w:tc>
            </w:tr>
            <w:tr w:rsidR="00A50F07" w14:paraId="62CD2AB4" w14:textId="77777777" w:rsidTr="00A50F07">
              <w:trPr>
                <w:ins w:id="1018" w:author="Michael Chary" w:date="2024-06-24T11:17:00Z"/>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357BA09B" w14:textId="77777777" w:rsidR="00A50F07" w:rsidRDefault="00A50F07" w:rsidP="00A50F07">
                  <w:pPr>
                    <w:rPr>
                      <w:ins w:id="1019" w:author="Michael Chary" w:date="2024-06-24T11:17:00Z"/>
                      <w:rFonts w:ascii="Segoe UI" w:hAnsi="Segoe UI" w:cs="Segoe UI"/>
                      <w:color w:val="333333"/>
                      <w:sz w:val="22"/>
                      <w:szCs w:val="22"/>
                    </w:rPr>
                  </w:pPr>
                  <w:ins w:id="1020" w:author="Michael Chary" w:date="2024-06-24T11:17:00Z">
                    <w:r>
                      <w:rPr>
                        <w:rStyle w:val="gtfootnotemarks"/>
                        <w:rFonts w:ascii="Segoe UI" w:hAnsi="Segoe UI" w:cs="Segoe UI"/>
                        <w:i/>
                        <w:iCs/>
                        <w:color w:val="333333"/>
                        <w:sz w:val="12"/>
                        <w:szCs w:val="12"/>
                        <w:vertAlign w:val="superscript"/>
                      </w:rPr>
                      <w:t>1</w:t>
                    </w:r>
                    <w:r>
                      <w:rPr>
                        <w:rFonts w:ascii="Segoe UI" w:hAnsi="Segoe UI" w:cs="Segoe UI"/>
                        <w:color w:val="333333"/>
                        <w:sz w:val="22"/>
                        <w:szCs w:val="22"/>
                      </w:rPr>
                      <w:t> Median (IQR); n (%)</w:t>
                    </w:r>
                  </w:ins>
                </w:p>
              </w:tc>
            </w:tr>
            <w:tr w:rsidR="00A50F07" w14:paraId="48246E7C" w14:textId="77777777" w:rsidTr="00A50F07">
              <w:trPr>
                <w:ins w:id="1021" w:author="Michael Chary" w:date="2024-06-24T11:17:00Z"/>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73EC37C5" w14:textId="77777777" w:rsidR="00A50F07" w:rsidRDefault="00A50F07" w:rsidP="00A50F07">
                  <w:pPr>
                    <w:rPr>
                      <w:ins w:id="1022" w:author="Michael Chary" w:date="2024-06-24T11:17:00Z"/>
                      <w:rFonts w:ascii="Segoe UI" w:hAnsi="Segoe UI" w:cs="Segoe UI"/>
                      <w:color w:val="333333"/>
                      <w:sz w:val="22"/>
                      <w:szCs w:val="22"/>
                    </w:rPr>
                  </w:pPr>
                  <w:ins w:id="1023" w:author="Michael Chary" w:date="2024-06-24T11:17:00Z">
                    <w:r>
                      <w:rPr>
                        <w:rStyle w:val="gtfootnotemarks"/>
                        <w:rFonts w:ascii="Segoe UI" w:hAnsi="Segoe UI" w:cs="Segoe UI"/>
                        <w:i/>
                        <w:iCs/>
                        <w:color w:val="333333"/>
                        <w:sz w:val="12"/>
                        <w:szCs w:val="12"/>
                        <w:vertAlign w:val="superscript"/>
                      </w:rPr>
                      <w:t>2</w:t>
                    </w:r>
                    <w:r>
                      <w:rPr>
                        <w:rFonts w:ascii="Segoe UI" w:hAnsi="Segoe UI" w:cs="Segoe UI"/>
                        <w:color w:val="333333"/>
                        <w:sz w:val="22"/>
                        <w:szCs w:val="22"/>
                      </w:rPr>
                      <w:t> Wilcoxon rank sum test; Fisher’s exact test; Pearson’s Chi-squared test</w:t>
                    </w:r>
                  </w:ins>
                </w:p>
              </w:tc>
            </w:tr>
          </w:tbl>
          <w:p w14:paraId="633A7D17" w14:textId="2D2E73D4" w:rsidR="001C0570" w:rsidRPr="001C0570" w:rsidDel="00A50F07" w:rsidRDefault="001C0570" w:rsidP="001C0570">
            <w:pPr>
              <w:spacing w:line="240" w:lineRule="auto"/>
              <w:ind w:right="150"/>
              <w:rPr>
                <w:del w:id="1024" w:author="Michael Chary" w:date="2024-06-24T11:17:00Z"/>
                <w:b/>
                <w:bCs/>
                <w:color w:val="333333"/>
                <w:sz w:val="22"/>
                <w:szCs w:val="22"/>
                <w:lang w:val="en-US"/>
              </w:rPr>
            </w:pPr>
            <w:del w:id="1025" w:author="Michael Chary" w:date="2024-06-24T11:17:00Z">
              <w:r w:rsidRPr="001C0570" w:rsidDel="00A50F07">
                <w:rPr>
                  <w:b/>
                  <w:bCs/>
                  <w:color w:val="333333"/>
                  <w:sz w:val="22"/>
                  <w:szCs w:val="22"/>
                  <w:lang w:val="en-US"/>
                </w:rPr>
                <w:delText>Age</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DD1E4" w14:textId="295929B3" w:rsidR="001C0570" w:rsidRPr="001C0570" w:rsidDel="00A50F07" w:rsidRDefault="001C0570" w:rsidP="001C0570">
            <w:pPr>
              <w:spacing w:line="240" w:lineRule="auto"/>
              <w:ind w:left="150" w:right="150"/>
              <w:jc w:val="center"/>
              <w:rPr>
                <w:del w:id="1026" w:author="Michael Chary" w:date="2024-06-24T11:17:00Z"/>
                <w:color w:val="333333"/>
                <w:sz w:val="22"/>
                <w:szCs w:val="22"/>
                <w:lang w:val="en-US"/>
              </w:rPr>
            </w:pPr>
            <w:del w:id="1027" w:author="Michael Chary" w:date="2024-06-24T11:17:00Z">
              <w:r w:rsidRPr="001C0570" w:rsidDel="00A50F07">
                <w:rPr>
                  <w:color w:val="333333"/>
                  <w:sz w:val="22"/>
                  <w:szCs w:val="22"/>
                  <w:lang w:val="en-US"/>
                </w:rPr>
                <w:delText>29 (16, 43)</w:delText>
              </w:r>
            </w:del>
          </w:p>
        </w:tc>
      </w:tr>
      <w:tr w:rsidR="001C0570" w:rsidRPr="001C0570" w:rsidDel="00A50F07" w14:paraId="481E90D8" w14:textId="5ADF50FE" w:rsidTr="001C0570">
        <w:trPr>
          <w:del w:id="102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5542742" w14:textId="62B4EC3C" w:rsidR="001C0570" w:rsidRPr="001C0570" w:rsidDel="00A50F07" w:rsidRDefault="001C0570" w:rsidP="001C0570">
            <w:pPr>
              <w:spacing w:line="240" w:lineRule="auto"/>
              <w:ind w:right="150"/>
              <w:rPr>
                <w:del w:id="1029" w:author="Michael Chary" w:date="2024-06-24T11:17:00Z"/>
                <w:b/>
                <w:bCs/>
                <w:color w:val="333333"/>
                <w:sz w:val="22"/>
                <w:szCs w:val="22"/>
                <w:lang w:val="en-US"/>
              </w:rPr>
            </w:pPr>
            <w:del w:id="1030" w:author="Michael Chary" w:date="2024-06-24T11:17:00Z">
              <w:r w:rsidRPr="001C0570" w:rsidDel="00A50F07">
                <w:rPr>
                  <w:b/>
                  <w:bCs/>
                  <w:color w:val="333333"/>
                  <w:sz w:val="22"/>
                  <w:szCs w:val="22"/>
                  <w:lang w:val="en-US"/>
                </w:rPr>
                <w:delText>Gender</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72D33C" w14:textId="51D7B248" w:rsidR="001C0570" w:rsidRPr="001C0570" w:rsidDel="00A50F07" w:rsidRDefault="001C0570" w:rsidP="001C0570">
            <w:pPr>
              <w:spacing w:line="240" w:lineRule="auto"/>
              <w:ind w:left="150" w:right="150"/>
              <w:jc w:val="center"/>
              <w:rPr>
                <w:del w:id="1031" w:author="Michael Chary" w:date="2024-06-24T11:17:00Z"/>
                <w:color w:val="333333"/>
                <w:sz w:val="22"/>
                <w:szCs w:val="22"/>
                <w:lang w:val="en-US"/>
              </w:rPr>
            </w:pPr>
          </w:p>
        </w:tc>
      </w:tr>
      <w:tr w:rsidR="001C0570" w:rsidRPr="001C0570" w:rsidDel="00A50F07" w14:paraId="377E2E0F" w14:textId="0DAAE257" w:rsidTr="001C0570">
        <w:trPr>
          <w:del w:id="1032"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A78576" w14:textId="72FF98B6" w:rsidR="001C0570" w:rsidRPr="001C0570" w:rsidDel="00A50F07" w:rsidRDefault="001C0570" w:rsidP="001C0570">
            <w:pPr>
              <w:spacing w:line="240" w:lineRule="auto"/>
              <w:ind w:left="150" w:right="150"/>
              <w:rPr>
                <w:del w:id="1033" w:author="Michael Chary" w:date="2024-06-24T11:17:00Z"/>
                <w:color w:val="333333"/>
                <w:sz w:val="22"/>
                <w:szCs w:val="22"/>
                <w:lang w:val="en-US"/>
              </w:rPr>
            </w:pPr>
            <w:del w:id="1034" w:author="Michael Chary" w:date="2024-06-24T11:17:00Z">
              <w:r w:rsidRPr="001C0570" w:rsidDel="00A50F07">
                <w:rPr>
                  <w:color w:val="333333"/>
                  <w:sz w:val="22"/>
                  <w:szCs w:val="22"/>
                  <w:lang w:val="en-US"/>
                </w:rPr>
                <w:delText>F</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B7D549" w14:textId="59863BA4" w:rsidR="001C0570" w:rsidRPr="001C0570" w:rsidDel="00A50F07" w:rsidRDefault="001C0570" w:rsidP="001C0570">
            <w:pPr>
              <w:spacing w:line="240" w:lineRule="auto"/>
              <w:ind w:left="150" w:right="150"/>
              <w:jc w:val="center"/>
              <w:rPr>
                <w:del w:id="1035" w:author="Michael Chary" w:date="2024-06-24T11:17:00Z"/>
                <w:color w:val="333333"/>
                <w:sz w:val="22"/>
                <w:szCs w:val="22"/>
                <w:lang w:val="en-US"/>
              </w:rPr>
            </w:pPr>
            <w:del w:id="1036" w:author="Michael Chary" w:date="2024-06-24T11:17:00Z">
              <w:r w:rsidRPr="001C0570" w:rsidDel="00A50F07">
                <w:rPr>
                  <w:color w:val="333333"/>
                  <w:sz w:val="22"/>
                  <w:szCs w:val="22"/>
                  <w:lang w:val="en-US"/>
                </w:rPr>
                <w:delText>59 (53%)</w:delText>
              </w:r>
            </w:del>
          </w:p>
        </w:tc>
      </w:tr>
      <w:tr w:rsidR="001C0570" w:rsidRPr="001C0570" w:rsidDel="00A50F07" w14:paraId="01133BC7" w14:textId="51B13DAC" w:rsidTr="001C0570">
        <w:trPr>
          <w:del w:id="1037"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B9B56F" w14:textId="4846493F" w:rsidR="001C0570" w:rsidRPr="001C0570" w:rsidDel="00A50F07" w:rsidRDefault="001C0570" w:rsidP="001C0570">
            <w:pPr>
              <w:spacing w:line="240" w:lineRule="auto"/>
              <w:ind w:left="150" w:right="150"/>
              <w:rPr>
                <w:del w:id="1038" w:author="Michael Chary" w:date="2024-06-24T11:17:00Z"/>
                <w:color w:val="333333"/>
                <w:sz w:val="22"/>
                <w:szCs w:val="22"/>
                <w:lang w:val="en-US"/>
              </w:rPr>
            </w:pPr>
            <w:del w:id="1039" w:author="Michael Chary" w:date="2024-06-24T11:17:00Z">
              <w:r w:rsidRPr="001C0570" w:rsidDel="00A50F07">
                <w:rPr>
                  <w:color w:val="333333"/>
                  <w:sz w:val="22"/>
                  <w:szCs w:val="22"/>
                  <w:lang w:val="en-US"/>
                </w:rPr>
                <w:delText>M</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72682C" w14:textId="5E03C534" w:rsidR="001C0570" w:rsidRPr="001C0570" w:rsidDel="00A50F07" w:rsidRDefault="001C0570" w:rsidP="001C0570">
            <w:pPr>
              <w:spacing w:line="240" w:lineRule="auto"/>
              <w:ind w:left="150" w:right="150"/>
              <w:jc w:val="center"/>
              <w:rPr>
                <w:del w:id="1040" w:author="Michael Chary" w:date="2024-06-24T11:17:00Z"/>
                <w:color w:val="333333"/>
                <w:sz w:val="22"/>
                <w:szCs w:val="22"/>
                <w:lang w:val="en-US"/>
              </w:rPr>
            </w:pPr>
            <w:del w:id="1041" w:author="Michael Chary" w:date="2024-06-24T11:17:00Z">
              <w:r w:rsidRPr="001C0570" w:rsidDel="00A50F07">
                <w:rPr>
                  <w:color w:val="333333"/>
                  <w:sz w:val="22"/>
                  <w:szCs w:val="22"/>
                  <w:lang w:val="en-US"/>
                </w:rPr>
                <w:delText>52 (46%)</w:delText>
              </w:r>
            </w:del>
          </w:p>
        </w:tc>
      </w:tr>
      <w:tr w:rsidR="001C0570" w:rsidRPr="001C0570" w:rsidDel="00A50F07" w14:paraId="43636575" w14:textId="1C51BB36" w:rsidTr="001C0570">
        <w:trPr>
          <w:del w:id="1042"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E8E1F6" w14:textId="354FA41C" w:rsidR="001C0570" w:rsidRPr="001C0570" w:rsidDel="00A50F07" w:rsidRDefault="001C0570" w:rsidP="001C0570">
            <w:pPr>
              <w:spacing w:line="240" w:lineRule="auto"/>
              <w:ind w:left="150" w:right="150"/>
              <w:rPr>
                <w:del w:id="1043" w:author="Michael Chary" w:date="2024-06-24T11:17:00Z"/>
                <w:color w:val="333333"/>
                <w:sz w:val="22"/>
                <w:szCs w:val="22"/>
                <w:lang w:val="en-US"/>
              </w:rPr>
            </w:pPr>
            <w:del w:id="1044" w:author="Michael Chary" w:date="2024-06-24T11:17:00Z">
              <w:r w:rsidRPr="001C0570" w:rsidDel="00A50F07">
                <w:rPr>
                  <w:color w:val="333333"/>
                  <w:sz w:val="22"/>
                  <w:szCs w:val="22"/>
                  <w:lang w:val="en-US"/>
                </w:rPr>
                <w:delText>NB</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317BB3" w14:textId="7A18967A" w:rsidR="001C0570" w:rsidRPr="001C0570" w:rsidDel="00A50F07" w:rsidRDefault="001C0570" w:rsidP="001C0570">
            <w:pPr>
              <w:spacing w:line="240" w:lineRule="auto"/>
              <w:ind w:left="150" w:right="150"/>
              <w:jc w:val="center"/>
              <w:rPr>
                <w:del w:id="1045" w:author="Michael Chary" w:date="2024-06-24T11:17:00Z"/>
                <w:color w:val="333333"/>
                <w:sz w:val="22"/>
                <w:szCs w:val="22"/>
                <w:lang w:val="en-US"/>
              </w:rPr>
            </w:pPr>
            <w:del w:id="1046" w:author="Michael Chary" w:date="2024-06-24T11:17:00Z">
              <w:r w:rsidRPr="001C0570" w:rsidDel="00A50F07">
                <w:rPr>
                  <w:color w:val="333333"/>
                  <w:sz w:val="22"/>
                  <w:szCs w:val="22"/>
                  <w:lang w:val="en-US"/>
                </w:rPr>
                <w:delText>1 (0.9%)</w:delText>
              </w:r>
            </w:del>
          </w:p>
        </w:tc>
      </w:tr>
      <w:tr w:rsidR="001C0570" w:rsidRPr="001C0570" w:rsidDel="00A50F07" w14:paraId="0D0590E5" w14:textId="60D84360" w:rsidTr="001C0570">
        <w:trPr>
          <w:del w:id="1047"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3814C4" w14:textId="220BE499" w:rsidR="001C0570" w:rsidRPr="001C0570" w:rsidDel="00A50F07" w:rsidRDefault="001C0570" w:rsidP="001C0570">
            <w:pPr>
              <w:spacing w:line="240" w:lineRule="auto"/>
              <w:ind w:right="150"/>
              <w:rPr>
                <w:del w:id="1048" w:author="Michael Chary" w:date="2024-06-24T11:17:00Z"/>
                <w:b/>
                <w:bCs/>
                <w:color w:val="333333"/>
                <w:sz w:val="22"/>
                <w:szCs w:val="22"/>
                <w:lang w:val="en-US"/>
              </w:rPr>
            </w:pPr>
            <w:del w:id="1049" w:author="Michael Chary" w:date="2024-06-24T11:17:00Z">
              <w:r w:rsidRPr="001C0570" w:rsidDel="00A50F07">
                <w:rPr>
                  <w:b/>
                  <w:bCs/>
                  <w:color w:val="333333"/>
                  <w:sz w:val="22"/>
                  <w:szCs w:val="22"/>
                  <w:lang w:val="en-US"/>
                </w:rPr>
                <w:delText>Actual Disposition</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818630" w14:textId="3D4D7D9A" w:rsidR="001C0570" w:rsidRPr="001C0570" w:rsidDel="00A50F07" w:rsidRDefault="001C0570" w:rsidP="001C0570">
            <w:pPr>
              <w:spacing w:line="240" w:lineRule="auto"/>
              <w:ind w:left="150" w:right="150"/>
              <w:jc w:val="center"/>
              <w:rPr>
                <w:del w:id="1050" w:author="Michael Chary" w:date="2024-06-24T11:17:00Z"/>
                <w:color w:val="333333"/>
                <w:sz w:val="22"/>
                <w:szCs w:val="22"/>
                <w:lang w:val="en-US"/>
              </w:rPr>
            </w:pPr>
          </w:p>
        </w:tc>
      </w:tr>
      <w:tr w:rsidR="001C0570" w:rsidRPr="001C0570" w:rsidDel="00A50F07" w14:paraId="27E174B3" w14:textId="2B883852" w:rsidTr="001C0570">
        <w:trPr>
          <w:del w:id="1051"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94502C" w14:textId="337CF402" w:rsidR="001C0570" w:rsidRPr="001C0570" w:rsidDel="00A50F07" w:rsidRDefault="001C0570" w:rsidP="001C0570">
            <w:pPr>
              <w:spacing w:line="240" w:lineRule="auto"/>
              <w:ind w:left="150" w:right="150"/>
              <w:rPr>
                <w:del w:id="1052" w:author="Michael Chary" w:date="2024-06-24T11:17:00Z"/>
                <w:color w:val="333333"/>
                <w:sz w:val="22"/>
                <w:szCs w:val="22"/>
                <w:lang w:val="en-US"/>
              </w:rPr>
            </w:pPr>
            <w:del w:id="1053" w:author="Michael Chary" w:date="2024-06-24T11:17:00Z">
              <w:r w:rsidRPr="001C0570" w:rsidDel="00A50F07">
                <w:rPr>
                  <w:color w:val="333333"/>
                  <w:sz w:val="22"/>
                  <w:szCs w:val="22"/>
                  <w:lang w:val="en-US"/>
                </w:rPr>
                <w:delText>Discharge</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D47D8E" w14:textId="1CC4233A" w:rsidR="001C0570" w:rsidRPr="001C0570" w:rsidDel="00A50F07" w:rsidRDefault="001C0570" w:rsidP="001C0570">
            <w:pPr>
              <w:spacing w:line="240" w:lineRule="auto"/>
              <w:ind w:left="150" w:right="150"/>
              <w:jc w:val="center"/>
              <w:rPr>
                <w:del w:id="1054" w:author="Michael Chary" w:date="2024-06-24T11:17:00Z"/>
                <w:color w:val="333333"/>
                <w:sz w:val="22"/>
                <w:szCs w:val="22"/>
                <w:lang w:val="en-US"/>
              </w:rPr>
            </w:pPr>
            <w:del w:id="1055" w:author="Michael Chary" w:date="2024-06-24T11:17:00Z">
              <w:r w:rsidRPr="001C0570" w:rsidDel="00A50F07">
                <w:rPr>
                  <w:color w:val="333333"/>
                  <w:sz w:val="22"/>
                  <w:szCs w:val="22"/>
                  <w:lang w:val="en-US"/>
                </w:rPr>
                <w:delText>75 (67%)</w:delText>
              </w:r>
            </w:del>
          </w:p>
        </w:tc>
      </w:tr>
      <w:tr w:rsidR="001C0570" w:rsidRPr="001C0570" w:rsidDel="00A50F07" w14:paraId="491E3CED" w14:textId="7D24A1AF" w:rsidTr="001C0570">
        <w:trPr>
          <w:del w:id="1056"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6AEC7" w14:textId="331B5FD0" w:rsidR="001C0570" w:rsidRPr="001C0570" w:rsidDel="00A50F07" w:rsidRDefault="001C0570" w:rsidP="001C0570">
            <w:pPr>
              <w:spacing w:line="240" w:lineRule="auto"/>
              <w:ind w:left="150" w:right="150"/>
              <w:rPr>
                <w:del w:id="1057" w:author="Michael Chary" w:date="2024-06-24T11:17:00Z"/>
                <w:color w:val="333333"/>
                <w:sz w:val="22"/>
                <w:szCs w:val="22"/>
                <w:lang w:val="en-US"/>
              </w:rPr>
            </w:pPr>
            <w:del w:id="1058" w:author="Michael Chary" w:date="2024-06-24T11:17:00Z">
              <w:r w:rsidRPr="001C0570" w:rsidDel="00A50F07">
                <w:rPr>
                  <w:color w:val="333333"/>
                  <w:sz w:val="22"/>
                  <w:szCs w:val="22"/>
                  <w:lang w:val="en-US"/>
                </w:rPr>
                <w:delText>GMF</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ABC12A" w14:textId="364B2DB1" w:rsidR="001C0570" w:rsidRPr="001C0570" w:rsidDel="00A50F07" w:rsidRDefault="001C0570" w:rsidP="001C0570">
            <w:pPr>
              <w:spacing w:line="240" w:lineRule="auto"/>
              <w:ind w:left="150" w:right="150"/>
              <w:jc w:val="center"/>
              <w:rPr>
                <w:del w:id="1059" w:author="Michael Chary" w:date="2024-06-24T11:17:00Z"/>
                <w:color w:val="333333"/>
                <w:sz w:val="22"/>
                <w:szCs w:val="22"/>
                <w:lang w:val="en-US"/>
              </w:rPr>
            </w:pPr>
            <w:del w:id="1060" w:author="Michael Chary" w:date="2024-06-24T11:17:00Z">
              <w:r w:rsidRPr="001C0570" w:rsidDel="00A50F07">
                <w:rPr>
                  <w:color w:val="333333"/>
                  <w:sz w:val="22"/>
                  <w:szCs w:val="22"/>
                  <w:lang w:val="en-US"/>
                </w:rPr>
                <w:delText>16 (14%)</w:delText>
              </w:r>
            </w:del>
          </w:p>
        </w:tc>
      </w:tr>
      <w:tr w:rsidR="001C0570" w:rsidRPr="001C0570" w:rsidDel="00A50F07" w14:paraId="2A717019" w14:textId="2AC61A09" w:rsidTr="001C0570">
        <w:trPr>
          <w:del w:id="1061"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1433AE" w14:textId="361E0670" w:rsidR="001C0570" w:rsidRPr="001C0570" w:rsidDel="00A50F07" w:rsidRDefault="001C0570" w:rsidP="001C0570">
            <w:pPr>
              <w:spacing w:line="240" w:lineRule="auto"/>
              <w:ind w:left="150" w:right="150"/>
              <w:rPr>
                <w:del w:id="1062" w:author="Michael Chary" w:date="2024-06-24T11:17:00Z"/>
                <w:color w:val="333333"/>
                <w:sz w:val="22"/>
                <w:szCs w:val="22"/>
                <w:lang w:val="en-US"/>
              </w:rPr>
            </w:pPr>
            <w:del w:id="1063" w:author="Michael Chary" w:date="2024-06-24T11:17:00Z">
              <w:r w:rsidRPr="001C0570" w:rsidDel="00A50F07">
                <w:rPr>
                  <w:color w:val="333333"/>
                  <w:sz w:val="22"/>
                  <w:szCs w:val="22"/>
                  <w:lang w:val="en-US"/>
                </w:rPr>
                <w:delText>ICU</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0F5D0C" w14:textId="7BEC13F2" w:rsidR="001C0570" w:rsidRPr="001C0570" w:rsidDel="00A50F07" w:rsidRDefault="001C0570" w:rsidP="001C0570">
            <w:pPr>
              <w:spacing w:line="240" w:lineRule="auto"/>
              <w:ind w:left="150" w:right="150"/>
              <w:jc w:val="center"/>
              <w:rPr>
                <w:del w:id="1064" w:author="Michael Chary" w:date="2024-06-24T11:17:00Z"/>
                <w:color w:val="333333"/>
                <w:sz w:val="22"/>
                <w:szCs w:val="22"/>
                <w:lang w:val="en-US"/>
              </w:rPr>
            </w:pPr>
            <w:del w:id="1065" w:author="Michael Chary" w:date="2024-06-24T11:17:00Z">
              <w:r w:rsidRPr="001C0570" w:rsidDel="00A50F07">
                <w:rPr>
                  <w:color w:val="333333"/>
                  <w:sz w:val="22"/>
                  <w:szCs w:val="22"/>
                  <w:lang w:val="en-US"/>
                </w:rPr>
                <w:delText>21 (19%)</w:delText>
              </w:r>
            </w:del>
          </w:p>
        </w:tc>
      </w:tr>
      <w:tr w:rsidR="001C0570" w:rsidRPr="001C0570" w:rsidDel="00A50F07" w14:paraId="7BE10207" w14:textId="766D287A" w:rsidTr="001C0570">
        <w:trPr>
          <w:del w:id="1066"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E647A5" w14:textId="43F01E3A" w:rsidR="001C0570" w:rsidRPr="001C0570" w:rsidDel="00A50F07" w:rsidRDefault="001C0570" w:rsidP="001C0570">
            <w:pPr>
              <w:spacing w:line="240" w:lineRule="auto"/>
              <w:ind w:right="150"/>
              <w:rPr>
                <w:del w:id="1067" w:author="Michael Chary" w:date="2024-06-24T11:17:00Z"/>
                <w:b/>
                <w:bCs/>
                <w:color w:val="333333"/>
                <w:sz w:val="22"/>
                <w:szCs w:val="22"/>
                <w:lang w:val="en-US"/>
              </w:rPr>
            </w:pPr>
            <w:del w:id="1068" w:author="Michael Chary" w:date="2024-06-24T11:17:00Z">
              <w:r w:rsidRPr="001C0570" w:rsidDel="00A50F07">
                <w:rPr>
                  <w:b/>
                  <w:bCs/>
                  <w:color w:val="333333"/>
                  <w:sz w:val="22"/>
                  <w:szCs w:val="22"/>
                  <w:lang w:val="en-US"/>
                </w:rPr>
                <w:delText>Respiratory Insufficiency</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7799C" w14:textId="26431443" w:rsidR="001C0570" w:rsidRPr="001C0570" w:rsidDel="00A50F07" w:rsidRDefault="001C0570" w:rsidP="001C0570">
            <w:pPr>
              <w:spacing w:line="240" w:lineRule="auto"/>
              <w:ind w:left="150" w:right="150"/>
              <w:jc w:val="center"/>
              <w:rPr>
                <w:del w:id="1069" w:author="Michael Chary" w:date="2024-06-24T11:17:00Z"/>
                <w:color w:val="333333"/>
                <w:sz w:val="22"/>
                <w:szCs w:val="22"/>
                <w:lang w:val="en-US"/>
              </w:rPr>
            </w:pPr>
            <w:del w:id="1070" w:author="Michael Chary" w:date="2024-06-24T11:17:00Z">
              <w:r w:rsidRPr="001C0570" w:rsidDel="00A50F07">
                <w:rPr>
                  <w:color w:val="333333"/>
                  <w:sz w:val="22"/>
                  <w:szCs w:val="22"/>
                  <w:lang w:val="en-US"/>
                </w:rPr>
                <w:delText>20 (18%)</w:delText>
              </w:r>
            </w:del>
          </w:p>
        </w:tc>
      </w:tr>
      <w:tr w:rsidR="001C0570" w:rsidRPr="001C0570" w:rsidDel="00A50F07" w14:paraId="29BB35F4" w14:textId="48C906AE" w:rsidTr="001C0570">
        <w:trPr>
          <w:del w:id="1071"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17B4C4" w14:textId="019EB68F" w:rsidR="001C0570" w:rsidRPr="001C0570" w:rsidDel="00A50F07" w:rsidRDefault="001C0570" w:rsidP="001C0570">
            <w:pPr>
              <w:spacing w:line="240" w:lineRule="auto"/>
              <w:ind w:right="150"/>
              <w:rPr>
                <w:del w:id="1072" w:author="Michael Chary" w:date="2024-06-24T11:17:00Z"/>
                <w:b/>
                <w:bCs/>
                <w:color w:val="333333"/>
                <w:sz w:val="22"/>
                <w:szCs w:val="22"/>
                <w:lang w:val="en-US"/>
              </w:rPr>
            </w:pPr>
            <w:del w:id="1073" w:author="Michael Chary" w:date="2024-06-24T11:17:00Z">
              <w:r w:rsidRPr="001C0570" w:rsidDel="00A50F07">
                <w:rPr>
                  <w:b/>
                  <w:bCs/>
                  <w:color w:val="333333"/>
                  <w:sz w:val="22"/>
                  <w:szCs w:val="22"/>
                  <w:lang w:val="en-US"/>
                </w:rPr>
                <w:delText>Cirrhosis</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7E7E2B" w14:textId="41DFFBBB" w:rsidR="001C0570" w:rsidRPr="001C0570" w:rsidDel="00A50F07" w:rsidRDefault="001C0570" w:rsidP="001C0570">
            <w:pPr>
              <w:spacing w:line="240" w:lineRule="auto"/>
              <w:ind w:left="150" w:right="150"/>
              <w:jc w:val="center"/>
              <w:rPr>
                <w:del w:id="1074" w:author="Michael Chary" w:date="2024-06-24T11:17:00Z"/>
                <w:color w:val="333333"/>
                <w:sz w:val="22"/>
                <w:szCs w:val="22"/>
                <w:lang w:val="en-US"/>
              </w:rPr>
            </w:pPr>
            <w:del w:id="1075" w:author="Michael Chary" w:date="2024-06-24T11:17:00Z">
              <w:r w:rsidRPr="001C0570" w:rsidDel="00A50F07">
                <w:rPr>
                  <w:color w:val="333333"/>
                  <w:sz w:val="22"/>
                  <w:szCs w:val="22"/>
                  <w:lang w:val="en-US"/>
                </w:rPr>
                <w:delText>2 (1.8%)</w:delText>
              </w:r>
            </w:del>
          </w:p>
        </w:tc>
      </w:tr>
      <w:tr w:rsidR="001C0570" w:rsidRPr="001C0570" w:rsidDel="00A50F07" w14:paraId="3D585216" w14:textId="2BC7D06A" w:rsidTr="001C0570">
        <w:trPr>
          <w:del w:id="1076"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11A590" w14:textId="499EA825" w:rsidR="001C0570" w:rsidRPr="001C0570" w:rsidDel="00A50F07" w:rsidRDefault="001C0570" w:rsidP="001C0570">
            <w:pPr>
              <w:spacing w:line="240" w:lineRule="auto"/>
              <w:ind w:right="150"/>
              <w:rPr>
                <w:del w:id="1077" w:author="Michael Chary" w:date="2024-06-24T11:17:00Z"/>
                <w:b/>
                <w:bCs/>
                <w:color w:val="333333"/>
                <w:sz w:val="22"/>
                <w:szCs w:val="22"/>
                <w:lang w:val="en-US"/>
              </w:rPr>
            </w:pPr>
            <w:del w:id="1078" w:author="Michael Chary" w:date="2024-06-24T11:17:00Z">
              <w:r w:rsidRPr="001C0570" w:rsidDel="00A50F07">
                <w:rPr>
                  <w:b/>
                  <w:bCs/>
                  <w:color w:val="333333"/>
                  <w:sz w:val="22"/>
                  <w:szCs w:val="22"/>
                  <w:lang w:val="en-US"/>
                </w:rPr>
                <w:delText>Dysrhythmia</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094992" w14:textId="71502C7E" w:rsidR="001C0570" w:rsidRPr="001C0570" w:rsidDel="00A50F07" w:rsidRDefault="001C0570" w:rsidP="001C0570">
            <w:pPr>
              <w:spacing w:line="240" w:lineRule="auto"/>
              <w:ind w:left="150" w:right="150"/>
              <w:jc w:val="center"/>
              <w:rPr>
                <w:del w:id="1079" w:author="Michael Chary" w:date="2024-06-24T11:17:00Z"/>
                <w:color w:val="333333"/>
                <w:sz w:val="22"/>
                <w:szCs w:val="22"/>
                <w:lang w:val="en-US"/>
              </w:rPr>
            </w:pPr>
            <w:del w:id="1080" w:author="Michael Chary" w:date="2024-06-24T11:17:00Z">
              <w:r w:rsidRPr="001C0570" w:rsidDel="00A50F07">
                <w:rPr>
                  <w:color w:val="333333"/>
                  <w:sz w:val="22"/>
                  <w:szCs w:val="22"/>
                  <w:lang w:val="en-US"/>
                </w:rPr>
                <w:delText>44 (40%)</w:delText>
              </w:r>
            </w:del>
          </w:p>
        </w:tc>
      </w:tr>
      <w:tr w:rsidR="001C0570" w:rsidRPr="001C0570" w:rsidDel="00A50F07" w14:paraId="4EB16445" w14:textId="5243D53E" w:rsidTr="001C0570">
        <w:trPr>
          <w:del w:id="1081"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311AC8" w14:textId="2E992CC9" w:rsidR="001C0570" w:rsidDel="00A50F07" w:rsidRDefault="001C0570" w:rsidP="001C0570">
            <w:pPr>
              <w:spacing w:line="240" w:lineRule="auto"/>
              <w:ind w:right="150"/>
              <w:rPr>
                <w:del w:id="1082" w:author="Michael Chary" w:date="2024-06-24T11:17:00Z"/>
                <w:b/>
                <w:bCs/>
                <w:color w:val="333333"/>
                <w:sz w:val="22"/>
                <w:szCs w:val="22"/>
                <w:lang w:val="en-US"/>
              </w:rPr>
            </w:pPr>
            <w:del w:id="1083" w:author="Michael Chary" w:date="2024-06-24T11:17:00Z">
              <w:r w:rsidRPr="001C0570" w:rsidDel="00A50F07">
                <w:rPr>
                  <w:b/>
                  <w:bCs/>
                  <w:color w:val="333333"/>
                  <w:sz w:val="22"/>
                  <w:szCs w:val="22"/>
                  <w:lang w:val="en-US"/>
                </w:rPr>
                <w:delText xml:space="preserve">Other </w:delText>
              </w:r>
              <w:r w:rsidRPr="001C0570" w:rsidDel="00A50F07">
                <w:rPr>
                  <w:b/>
                  <w:bCs/>
                  <w:color w:val="333333"/>
                  <w:sz w:val="22"/>
                  <w:szCs w:val="22"/>
                  <w:lang w:val="en-US"/>
                </w:rPr>
                <w:delText xml:space="preserve">Reason </w:delText>
              </w:r>
            </w:del>
          </w:p>
          <w:p w14:paraId="0051ECFD" w14:textId="5606BF62" w:rsidR="001C0570" w:rsidRPr="001C0570" w:rsidDel="00A50F07" w:rsidRDefault="001C0570" w:rsidP="001C0570">
            <w:pPr>
              <w:spacing w:line="240" w:lineRule="auto"/>
              <w:ind w:right="150"/>
              <w:rPr>
                <w:del w:id="1084" w:author="Michael Chary" w:date="2024-06-24T11:17:00Z"/>
                <w:b/>
                <w:bCs/>
                <w:color w:val="333333"/>
                <w:sz w:val="22"/>
                <w:szCs w:val="22"/>
                <w:lang w:val="en-US"/>
              </w:rPr>
            </w:pPr>
            <w:del w:id="1085" w:author="Michael Chary" w:date="2024-06-24T11:17:00Z">
              <w:r w:rsidRPr="001C0570" w:rsidDel="00A50F07">
                <w:rPr>
                  <w:b/>
                  <w:bCs/>
                  <w:color w:val="333333"/>
                  <w:sz w:val="22"/>
                  <w:szCs w:val="22"/>
                  <w:lang w:val="en-US"/>
                </w:rPr>
                <w:delText>for ICU Admission</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FD54F7" w14:textId="13C045D6" w:rsidR="001C0570" w:rsidRPr="001C0570" w:rsidDel="00A50F07" w:rsidRDefault="001C0570" w:rsidP="001C0570">
            <w:pPr>
              <w:spacing w:line="240" w:lineRule="auto"/>
              <w:ind w:left="150" w:right="150"/>
              <w:jc w:val="center"/>
              <w:rPr>
                <w:del w:id="1086" w:author="Michael Chary" w:date="2024-06-24T11:17:00Z"/>
                <w:color w:val="333333"/>
                <w:sz w:val="22"/>
                <w:szCs w:val="22"/>
                <w:lang w:val="en-US"/>
              </w:rPr>
            </w:pPr>
            <w:del w:id="1087" w:author="Michael Chary" w:date="2024-06-24T11:17:00Z">
              <w:r w:rsidRPr="001C0570" w:rsidDel="00A50F07">
                <w:rPr>
                  <w:color w:val="333333"/>
                  <w:sz w:val="22"/>
                  <w:szCs w:val="22"/>
                  <w:lang w:val="en-US"/>
                </w:rPr>
                <w:delText>1 (0.9%)</w:delText>
              </w:r>
            </w:del>
          </w:p>
        </w:tc>
      </w:tr>
      <w:tr w:rsidR="001C0570" w:rsidRPr="001C0570" w:rsidDel="00A50F07" w14:paraId="62BEE5C2" w14:textId="61BBCA9E" w:rsidTr="001C0570">
        <w:trPr>
          <w:del w:id="108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607972" w14:textId="5473B643" w:rsidR="001C0570" w:rsidRPr="001C0570" w:rsidDel="00A50F07" w:rsidRDefault="001C0570" w:rsidP="001C0570">
            <w:pPr>
              <w:spacing w:line="240" w:lineRule="auto"/>
              <w:ind w:right="150"/>
              <w:rPr>
                <w:del w:id="1089" w:author="Michael Chary" w:date="2024-06-24T11:17:00Z"/>
                <w:b/>
                <w:bCs/>
                <w:color w:val="333333"/>
                <w:sz w:val="22"/>
                <w:szCs w:val="22"/>
                <w:lang w:val="en-US"/>
              </w:rPr>
            </w:pPr>
            <w:del w:id="1090" w:author="Michael Chary" w:date="2024-06-24T11:17:00Z">
              <w:r w:rsidRPr="001C0570" w:rsidDel="00A50F07">
                <w:rPr>
                  <w:b/>
                  <w:bCs/>
                  <w:color w:val="333333"/>
                  <w:sz w:val="22"/>
                  <w:szCs w:val="22"/>
                  <w:lang w:val="en-US"/>
                </w:rPr>
                <w:delText>GCS</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1FBDBE" w14:textId="7624180E" w:rsidR="001C0570" w:rsidRPr="001C0570" w:rsidDel="00A50F07" w:rsidRDefault="001C0570" w:rsidP="001C0570">
            <w:pPr>
              <w:spacing w:line="240" w:lineRule="auto"/>
              <w:ind w:left="150" w:right="150"/>
              <w:jc w:val="center"/>
              <w:rPr>
                <w:del w:id="1091" w:author="Michael Chary" w:date="2024-06-24T11:17:00Z"/>
                <w:color w:val="333333"/>
                <w:sz w:val="22"/>
                <w:szCs w:val="22"/>
                <w:lang w:val="en-US"/>
              </w:rPr>
            </w:pPr>
          </w:p>
        </w:tc>
      </w:tr>
      <w:tr w:rsidR="001C0570" w:rsidRPr="001C0570" w:rsidDel="00A50F07" w14:paraId="1EE3631A" w14:textId="28B8349E" w:rsidTr="001C0570">
        <w:trPr>
          <w:del w:id="1092"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81251C" w14:textId="7D8AB1B4" w:rsidR="001C0570" w:rsidRPr="001C0570" w:rsidDel="00A50F07" w:rsidRDefault="001C0570" w:rsidP="001C0570">
            <w:pPr>
              <w:spacing w:line="240" w:lineRule="auto"/>
              <w:ind w:left="150" w:right="150"/>
              <w:rPr>
                <w:del w:id="1093" w:author="Michael Chary" w:date="2024-06-24T11:17:00Z"/>
                <w:color w:val="333333"/>
                <w:sz w:val="22"/>
                <w:szCs w:val="22"/>
                <w:lang w:val="en-US"/>
              </w:rPr>
            </w:pPr>
            <w:commentRangeStart w:id="1094"/>
            <w:del w:id="1095" w:author="Michael Chary" w:date="2024-06-24T11:17:00Z">
              <w:r w:rsidRPr="001C0570" w:rsidDel="00A50F07">
                <w:rPr>
                  <w:color w:val="333333"/>
                  <w:sz w:val="22"/>
                  <w:szCs w:val="22"/>
                  <w:lang w:val="en-US"/>
                </w:rPr>
                <w:delText>2</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7970A7" w14:textId="24B0ABB6" w:rsidR="001C0570" w:rsidRPr="001C0570" w:rsidDel="00A50F07" w:rsidRDefault="001C0570" w:rsidP="001C0570">
            <w:pPr>
              <w:spacing w:line="240" w:lineRule="auto"/>
              <w:ind w:left="150" w:right="150"/>
              <w:jc w:val="center"/>
              <w:rPr>
                <w:del w:id="1096" w:author="Michael Chary" w:date="2024-06-24T11:17:00Z"/>
                <w:color w:val="333333"/>
                <w:sz w:val="22"/>
                <w:szCs w:val="22"/>
                <w:lang w:val="en-US"/>
              </w:rPr>
            </w:pPr>
            <w:del w:id="1097" w:author="Michael Chary" w:date="2024-06-24T11:17:00Z">
              <w:r w:rsidRPr="001C0570" w:rsidDel="00A50F07">
                <w:rPr>
                  <w:color w:val="333333"/>
                  <w:sz w:val="22"/>
                  <w:szCs w:val="22"/>
                  <w:lang w:val="en-US"/>
                </w:rPr>
                <w:delText>3 (2.7%)</w:delText>
              </w:r>
              <w:commentRangeEnd w:id="1094"/>
              <w:r w:rsidDel="00A50F07">
                <w:rPr>
                  <w:rStyle w:val="CommentReference"/>
                </w:rPr>
                <w:commentReference w:id="1094"/>
              </w:r>
            </w:del>
          </w:p>
        </w:tc>
      </w:tr>
      <w:tr w:rsidR="001C0570" w:rsidRPr="001C0570" w:rsidDel="00A50F07" w14:paraId="1E04C344" w14:textId="569018BB" w:rsidTr="001C0570">
        <w:trPr>
          <w:del w:id="109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5DAB46" w14:textId="24CEC754" w:rsidR="001C0570" w:rsidRPr="001C0570" w:rsidDel="00A50F07" w:rsidRDefault="001C0570" w:rsidP="001C0570">
            <w:pPr>
              <w:spacing w:line="240" w:lineRule="auto"/>
              <w:ind w:left="150" w:right="150"/>
              <w:rPr>
                <w:del w:id="1099" w:author="Michael Chary" w:date="2024-06-24T11:17:00Z"/>
                <w:color w:val="333333"/>
                <w:sz w:val="22"/>
                <w:szCs w:val="22"/>
                <w:lang w:val="en-US"/>
              </w:rPr>
            </w:pPr>
            <w:del w:id="1100" w:author="Michael Chary" w:date="2024-06-24T11:17:00Z">
              <w:r w:rsidRPr="001C0570" w:rsidDel="00A50F07">
                <w:rPr>
                  <w:color w:val="333333"/>
                  <w:sz w:val="22"/>
                  <w:szCs w:val="22"/>
                  <w:lang w:val="en-US"/>
                </w:rPr>
                <w:delText>5</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805333" w14:textId="3E802ECC" w:rsidR="001C0570" w:rsidRPr="001C0570" w:rsidDel="00A50F07" w:rsidRDefault="001C0570" w:rsidP="001C0570">
            <w:pPr>
              <w:spacing w:line="240" w:lineRule="auto"/>
              <w:ind w:left="150" w:right="150"/>
              <w:jc w:val="center"/>
              <w:rPr>
                <w:del w:id="1101" w:author="Michael Chary" w:date="2024-06-24T11:17:00Z"/>
                <w:color w:val="333333"/>
                <w:sz w:val="22"/>
                <w:szCs w:val="22"/>
                <w:lang w:val="en-US"/>
              </w:rPr>
            </w:pPr>
            <w:del w:id="1102" w:author="Michael Chary" w:date="2024-06-24T11:17:00Z">
              <w:r w:rsidRPr="001C0570" w:rsidDel="00A50F07">
                <w:rPr>
                  <w:color w:val="333333"/>
                  <w:sz w:val="22"/>
                  <w:szCs w:val="22"/>
                  <w:lang w:val="en-US"/>
                </w:rPr>
                <w:delText>1 (0.9%)</w:delText>
              </w:r>
            </w:del>
          </w:p>
        </w:tc>
      </w:tr>
      <w:tr w:rsidR="001C0570" w:rsidRPr="001C0570" w:rsidDel="00A50F07" w14:paraId="65E0E757" w14:textId="56C1B17A" w:rsidTr="001C0570">
        <w:trPr>
          <w:del w:id="1103"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C3C538" w14:textId="4D87BB1D" w:rsidR="001C0570" w:rsidRPr="001C0570" w:rsidDel="00A50F07" w:rsidRDefault="001C0570" w:rsidP="001C0570">
            <w:pPr>
              <w:spacing w:line="240" w:lineRule="auto"/>
              <w:ind w:left="150" w:right="150"/>
              <w:rPr>
                <w:del w:id="1104" w:author="Michael Chary" w:date="2024-06-24T11:17:00Z"/>
                <w:color w:val="333333"/>
                <w:sz w:val="22"/>
                <w:szCs w:val="22"/>
                <w:lang w:val="en-US"/>
              </w:rPr>
            </w:pPr>
            <w:del w:id="1105" w:author="Michael Chary" w:date="2024-06-24T11:17:00Z">
              <w:r w:rsidRPr="001C0570" w:rsidDel="00A50F07">
                <w:rPr>
                  <w:color w:val="333333"/>
                  <w:sz w:val="22"/>
                  <w:szCs w:val="22"/>
                  <w:lang w:val="en-US"/>
                </w:rPr>
                <w:delText>9</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71D40D" w14:textId="1A4150B3" w:rsidR="001C0570" w:rsidRPr="001C0570" w:rsidDel="00A50F07" w:rsidRDefault="001C0570" w:rsidP="001C0570">
            <w:pPr>
              <w:spacing w:line="240" w:lineRule="auto"/>
              <w:ind w:left="150" w:right="150"/>
              <w:jc w:val="center"/>
              <w:rPr>
                <w:del w:id="1106" w:author="Michael Chary" w:date="2024-06-24T11:17:00Z"/>
                <w:color w:val="333333"/>
                <w:sz w:val="22"/>
                <w:szCs w:val="22"/>
                <w:lang w:val="en-US"/>
              </w:rPr>
            </w:pPr>
            <w:del w:id="1107" w:author="Michael Chary" w:date="2024-06-24T11:17:00Z">
              <w:r w:rsidRPr="001C0570" w:rsidDel="00A50F07">
                <w:rPr>
                  <w:color w:val="333333"/>
                  <w:sz w:val="22"/>
                  <w:szCs w:val="22"/>
                  <w:lang w:val="en-US"/>
                </w:rPr>
                <w:delText>1 (0.9%)</w:delText>
              </w:r>
            </w:del>
          </w:p>
        </w:tc>
      </w:tr>
      <w:tr w:rsidR="001C0570" w:rsidRPr="001C0570" w:rsidDel="00A50F07" w14:paraId="761775F1" w14:textId="35971CC0" w:rsidTr="001C0570">
        <w:trPr>
          <w:del w:id="110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7CEC0" w14:textId="4234DDCC" w:rsidR="001C0570" w:rsidRPr="001C0570" w:rsidDel="00A50F07" w:rsidRDefault="001C0570" w:rsidP="001C0570">
            <w:pPr>
              <w:spacing w:line="240" w:lineRule="auto"/>
              <w:ind w:left="150" w:right="150"/>
              <w:rPr>
                <w:del w:id="1109" w:author="Michael Chary" w:date="2024-06-24T11:17:00Z"/>
                <w:color w:val="333333"/>
                <w:sz w:val="22"/>
                <w:szCs w:val="22"/>
                <w:lang w:val="en-US"/>
              </w:rPr>
            </w:pPr>
            <w:del w:id="1110" w:author="Michael Chary" w:date="2024-06-24T11:17:00Z">
              <w:r w:rsidRPr="001C0570" w:rsidDel="00A50F07">
                <w:rPr>
                  <w:color w:val="333333"/>
                  <w:sz w:val="22"/>
                  <w:szCs w:val="22"/>
                  <w:lang w:val="en-US"/>
                </w:rPr>
                <w:delText>10</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633C92" w14:textId="52BCF1DA" w:rsidR="001C0570" w:rsidRPr="001C0570" w:rsidDel="00A50F07" w:rsidRDefault="001C0570" w:rsidP="001C0570">
            <w:pPr>
              <w:spacing w:line="240" w:lineRule="auto"/>
              <w:ind w:left="150" w:right="150"/>
              <w:jc w:val="center"/>
              <w:rPr>
                <w:del w:id="1111" w:author="Michael Chary" w:date="2024-06-24T11:17:00Z"/>
                <w:color w:val="333333"/>
                <w:sz w:val="22"/>
                <w:szCs w:val="22"/>
                <w:lang w:val="en-US"/>
              </w:rPr>
            </w:pPr>
            <w:del w:id="1112" w:author="Michael Chary" w:date="2024-06-24T11:17:00Z">
              <w:r w:rsidRPr="001C0570" w:rsidDel="00A50F07">
                <w:rPr>
                  <w:color w:val="333333"/>
                  <w:sz w:val="22"/>
                  <w:szCs w:val="22"/>
                  <w:lang w:val="en-US"/>
                </w:rPr>
                <w:delText>3 (2.7%)</w:delText>
              </w:r>
            </w:del>
          </w:p>
        </w:tc>
      </w:tr>
      <w:tr w:rsidR="001C0570" w:rsidRPr="001C0570" w:rsidDel="00A50F07" w14:paraId="3A262059" w14:textId="5F8D9686" w:rsidTr="001C0570">
        <w:trPr>
          <w:del w:id="1113"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4A245" w14:textId="2E864D85" w:rsidR="001C0570" w:rsidRPr="001C0570" w:rsidDel="00A50F07" w:rsidRDefault="001C0570" w:rsidP="001C0570">
            <w:pPr>
              <w:spacing w:line="240" w:lineRule="auto"/>
              <w:ind w:left="150" w:right="150"/>
              <w:rPr>
                <w:del w:id="1114" w:author="Michael Chary" w:date="2024-06-24T11:17:00Z"/>
                <w:color w:val="333333"/>
                <w:sz w:val="22"/>
                <w:szCs w:val="22"/>
                <w:lang w:val="en-US"/>
              </w:rPr>
            </w:pPr>
            <w:del w:id="1115" w:author="Michael Chary" w:date="2024-06-24T11:17:00Z">
              <w:r w:rsidRPr="001C0570" w:rsidDel="00A50F07">
                <w:rPr>
                  <w:color w:val="333333"/>
                  <w:sz w:val="22"/>
                  <w:szCs w:val="22"/>
                  <w:lang w:val="en-US"/>
                </w:rPr>
                <w:delText>11</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A23DB6" w14:textId="72FFEF55" w:rsidR="001C0570" w:rsidRPr="001C0570" w:rsidDel="00A50F07" w:rsidRDefault="001C0570" w:rsidP="001C0570">
            <w:pPr>
              <w:spacing w:line="240" w:lineRule="auto"/>
              <w:ind w:left="150" w:right="150"/>
              <w:jc w:val="center"/>
              <w:rPr>
                <w:del w:id="1116" w:author="Michael Chary" w:date="2024-06-24T11:17:00Z"/>
                <w:color w:val="333333"/>
                <w:sz w:val="22"/>
                <w:szCs w:val="22"/>
                <w:lang w:val="en-US"/>
              </w:rPr>
            </w:pPr>
            <w:del w:id="1117" w:author="Michael Chary" w:date="2024-06-24T11:17:00Z">
              <w:r w:rsidRPr="001C0570" w:rsidDel="00A50F07">
                <w:rPr>
                  <w:color w:val="333333"/>
                  <w:sz w:val="22"/>
                  <w:szCs w:val="22"/>
                  <w:lang w:val="en-US"/>
                </w:rPr>
                <w:delText>1 (0.9%)</w:delText>
              </w:r>
            </w:del>
          </w:p>
        </w:tc>
      </w:tr>
      <w:tr w:rsidR="001C0570" w:rsidRPr="001C0570" w:rsidDel="00A50F07" w14:paraId="0449427D" w14:textId="657B15C4" w:rsidTr="001C0570">
        <w:trPr>
          <w:del w:id="111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B3B6C5" w14:textId="53AFA0D4" w:rsidR="001C0570" w:rsidRPr="001C0570" w:rsidDel="00A50F07" w:rsidRDefault="001C0570" w:rsidP="001C0570">
            <w:pPr>
              <w:spacing w:line="240" w:lineRule="auto"/>
              <w:ind w:left="150" w:right="150"/>
              <w:rPr>
                <w:del w:id="1119" w:author="Michael Chary" w:date="2024-06-24T11:17:00Z"/>
                <w:color w:val="333333"/>
                <w:sz w:val="22"/>
                <w:szCs w:val="22"/>
                <w:lang w:val="en-US"/>
              </w:rPr>
            </w:pPr>
            <w:del w:id="1120" w:author="Michael Chary" w:date="2024-06-24T11:17:00Z">
              <w:r w:rsidRPr="001C0570" w:rsidDel="00A50F07">
                <w:rPr>
                  <w:color w:val="333333"/>
                  <w:sz w:val="22"/>
                  <w:szCs w:val="22"/>
                  <w:lang w:val="en-US"/>
                </w:rPr>
                <w:delText>12</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778580" w14:textId="5A540CC7" w:rsidR="001C0570" w:rsidRPr="001C0570" w:rsidDel="00A50F07" w:rsidRDefault="001C0570" w:rsidP="001C0570">
            <w:pPr>
              <w:spacing w:line="240" w:lineRule="auto"/>
              <w:ind w:left="150" w:right="150"/>
              <w:jc w:val="center"/>
              <w:rPr>
                <w:del w:id="1121" w:author="Michael Chary" w:date="2024-06-24T11:17:00Z"/>
                <w:color w:val="333333"/>
                <w:sz w:val="22"/>
                <w:szCs w:val="22"/>
                <w:lang w:val="en-US"/>
              </w:rPr>
            </w:pPr>
            <w:del w:id="1122" w:author="Michael Chary" w:date="2024-06-24T11:17:00Z">
              <w:r w:rsidRPr="001C0570" w:rsidDel="00A50F07">
                <w:rPr>
                  <w:color w:val="333333"/>
                  <w:sz w:val="22"/>
                  <w:szCs w:val="22"/>
                  <w:lang w:val="en-US"/>
                </w:rPr>
                <w:delText>1 (0.9%)</w:delText>
              </w:r>
            </w:del>
          </w:p>
        </w:tc>
      </w:tr>
      <w:tr w:rsidR="001C0570" w:rsidRPr="001C0570" w:rsidDel="00A50F07" w14:paraId="03EAA09C" w14:textId="4C0B0574" w:rsidTr="001C0570">
        <w:trPr>
          <w:del w:id="1123"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877BA" w14:textId="79DC51AB" w:rsidR="001C0570" w:rsidRPr="001C0570" w:rsidDel="00A50F07" w:rsidRDefault="001C0570" w:rsidP="001C0570">
            <w:pPr>
              <w:spacing w:line="240" w:lineRule="auto"/>
              <w:ind w:left="150" w:right="150"/>
              <w:rPr>
                <w:del w:id="1124" w:author="Michael Chary" w:date="2024-06-24T11:17:00Z"/>
                <w:color w:val="333333"/>
                <w:sz w:val="22"/>
                <w:szCs w:val="22"/>
                <w:lang w:val="en-US"/>
              </w:rPr>
            </w:pPr>
            <w:del w:id="1125" w:author="Michael Chary" w:date="2024-06-24T11:17:00Z">
              <w:r w:rsidRPr="001C0570" w:rsidDel="00A50F07">
                <w:rPr>
                  <w:color w:val="333333"/>
                  <w:sz w:val="22"/>
                  <w:szCs w:val="22"/>
                  <w:lang w:val="en-US"/>
                </w:rPr>
                <w:delText>13</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65D008" w14:textId="75A4BD9C" w:rsidR="001C0570" w:rsidRPr="001C0570" w:rsidDel="00A50F07" w:rsidRDefault="001C0570" w:rsidP="001C0570">
            <w:pPr>
              <w:spacing w:line="240" w:lineRule="auto"/>
              <w:ind w:left="150" w:right="150"/>
              <w:jc w:val="center"/>
              <w:rPr>
                <w:del w:id="1126" w:author="Michael Chary" w:date="2024-06-24T11:17:00Z"/>
                <w:color w:val="333333"/>
                <w:sz w:val="22"/>
                <w:szCs w:val="22"/>
                <w:lang w:val="en-US"/>
              </w:rPr>
            </w:pPr>
            <w:del w:id="1127" w:author="Michael Chary" w:date="2024-06-24T11:17:00Z">
              <w:r w:rsidRPr="001C0570" w:rsidDel="00A50F07">
                <w:rPr>
                  <w:color w:val="333333"/>
                  <w:sz w:val="22"/>
                  <w:szCs w:val="22"/>
                  <w:lang w:val="en-US"/>
                </w:rPr>
                <w:delText>2 (1.8%)</w:delText>
              </w:r>
            </w:del>
          </w:p>
        </w:tc>
      </w:tr>
      <w:tr w:rsidR="001C0570" w:rsidRPr="001C0570" w:rsidDel="00A50F07" w14:paraId="7AA1DAB7" w14:textId="45832DE6" w:rsidTr="001C0570">
        <w:trPr>
          <w:del w:id="1128"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20266F" w14:textId="04AF4634" w:rsidR="001C0570" w:rsidRPr="001C0570" w:rsidDel="00A50F07" w:rsidRDefault="001C0570" w:rsidP="001C0570">
            <w:pPr>
              <w:spacing w:line="240" w:lineRule="auto"/>
              <w:ind w:left="150" w:right="150"/>
              <w:rPr>
                <w:del w:id="1129" w:author="Michael Chary" w:date="2024-06-24T11:17:00Z"/>
                <w:color w:val="333333"/>
                <w:sz w:val="22"/>
                <w:szCs w:val="22"/>
                <w:lang w:val="en-US"/>
              </w:rPr>
            </w:pPr>
            <w:del w:id="1130" w:author="Michael Chary" w:date="2024-06-24T11:17:00Z">
              <w:r w:rsidRPr="001C0570" w:rsidDel="00A50F07">
                <w:rPr>
                  <w:color w:val="333333"/>
                  <w:sz w:val="22"/>
                  <w:szCs w:val="22"/>
                  <w:lang w:val="en-US"/>
                </w:rPr>
                <w:delText>14</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6F5F24" w14:textId="4B3EDBCD" w:rsidR="001C0570" w:rsidRPr="001C0570" w:rsidDel="00A50F07" w:rsidRDefault="001C0570" w:rsidP="001C0570">
            <w:pPr>
              <w:spacing w:line="240" w:lineRule="auto"/>
              <w:ind w:left="150" w:right="150"/>
              <w:jc w:val="center"/>
              <w:rPr>
                <w:del w:id="1131" w:author="Michael Chary" w:date="2024-06-24T11:17:00Z"/>
                <w:color w:val="333333"/>
                <w:sz w:val="22"/>
                <w:szCs w:val="22"/>
                <w:lang w:val="en-US"/>
              </w:rPr>
            </w:pPr>
            <w:del w:id="1132" w:author="Michael Chary" w:date="2024-06-24T11:17:00Z">
              <w:r w:rsidRPr="001C0570" w:rsidDel="00A50F07">
                <w:rPr>
                  <w:color w:val="333333"/>
                  <w:sz w:val="22"/>
                  <w:szCs w:val="22"/>
                  <w:lang w:val="en-US"/>
                </w:rPr>
                <w:delText>5 (4.5%)</w:delText>
              </w:r>
            </w:del>
          </w:p>
        </w:tc>
      </w:tr>
      <w:tr w:rsidR="001C0570" w:rsidRPr="001C0570" w:rsidDel="00A50F07" w14:paraId="3735302D" w14:textId="7BB48B58" w:rsidTr="001C0570">
        <w:trPr>
          <w:del w:id="1133" w:author="Michael Chary" w:date="2024-06-24T11:17: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509B3D" w14:textId="02474252" w:rsidR="001C0570" w:rsidRPr="001C0570" w:rsidDel="00A50F07" w:rsidRDefault="001C0570" w:rsidP="001C0570">
            <w:pPr>
              <w:spacing w:line="240" w:lineRule="auto"/>
              <w:ind w:left="150" w:right="150"/>
              <w:rPr>
                <w:del w:id="1134" w:author="Michael Chary" w:date="2024-06-24T11:17:00Z"/>
                <w:color w:val="333333"/>
                <w:sz w:val="22"/>
                <w:szCs w:val="22"/>
                <w:lang w:val="en-US"/>
              </w:rPr>
            </w:pPr>
            <w:del w:id="1135" w:author="Michael Chary" w:date="2024-06-24T11:17:00Z">
              <w:r w:rsidRPr="001C0570" w:rsidDel="00A50F07">
                <w:rPr>
                  <w:color w:val="333333"/>
                  <w:sz w:val="22"/>
                  <w:szCs w:val="22"/>
                  <w:lang w:val="en-US"/>
                </w:rPr>
                <w:delText>15</w:delText>
              </w:r>
            </w:del>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03745" w14:textId="4E570701" w:rsidR="001C0570" w:rsidRPr="001C0570" w:rsidDel="00A50F07" w:rsidRDefault="001C0570" w:rsidP="001C0570">
            <w:pPr>
              <w:keepNext/>
              <w:spacing w:line="240" w:lineRule="auto"/>
              <w:ind w:left="150" w:right="150"/>
              <w:jc w:val="center"/>
              <w:rPr>
                <w:del w:id="1136" w:author="Michael Chary" w:date="2024-06-24T11:17:00Z"/>
                <w:color w:val="333333"/>
                <w:sz w:val="22"/>
                <w:szCs w:val="22"/>
                <w:lang w:val="en-US"/>
              </w:rPr>
            </w:pPr>
            <w:del w:id="1137" w:author="Michael Chary" w:date="2024-06-24T11:17:00Z">
              <w:r w:rsidRPr="001C0570" w:rsidDel="00A50F07">
                <w:rPr>
                  <w:color w:val="333333"/>
                  <w:sz w:val="22"/>
                  <w:szCs w:val="22"/>
                  <w:lang w:val="en-US"/>
                </w:rPr>
                <w:delText>95 (85%)</w:delText>
              </w:r>
            </w:del>
          </w:p>
        </w:tc>
      </w:tr>
    </w:tbl>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Change w:id="1138" w:author="Michael Chary" w:date="2024-06-24T13:46:00Z">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3872"/>
        <w:gridCol w:w="1978"/>
        <w:gridCol w:w="1579"/>
        <w:gridCol w:w="1070"/>
        <w:tblGridChange w:id="1139">
          <w:tblGrid>
            <w:gridCol w:w="3872"/>
            <w:gridCol w:w="1914"/>
            <w:gridCol w:w="1643"/>
            <w:gridCol w:w="1070"/>
          </w:tblGrid>
        </w:tblGridChange>
      </w:tblGrid>
      <w:tr w:rsidR="00A50F07" w:rsidRPr="00A50F07" w14:paraId="0574A4DC" w14:textId="77777777" w:rsidTr="00920577">
        <w:trPr>
          <w:tblHeader/>
          <w:trPrChange w:id="1140" w:author="Michael Chary" w:date="2024-06-24T13:46:00Z">
            <w:trPr>
              <w:tblHeader/>
            </w:trPr>
          </w:trPrChange>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1141" w:author="Michael Chary" w:date="2024-06-24T13:46: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Change w:id="1142" w:author="Michael Chary" w:date="2024-06-24T13:46: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1579" w:type="dxa"/>
            <w:tcBorders>
              <w:top w:val="nil"/>
              <w:left w:val="nil"/>
              <w:bottom w:val="nil"/>
              <w:right w:val="nil"/>
            </w:tcBorders>
            <w:shd w:val="clear" w:color="auto" w:fill="FFFFFF"/>
            <w:tcMar>
              <w:top w:w="75" w:type="dxa"/>
              <w:left w:w="75" w:type="dxa"/>
              <w:bottom w:w="90" w:type="dxa"/>
              <w:right w:w="75" w:type="dxa"/>
            </w:tcMar>
            <w:vAlign w:val="bottom"/>
            <w:hideMark/>
            <w:tcPrChange w:id="1143" w:author="Michael Chary" w:date="2024-06-24T13:46: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1144" w:author="Michael Chary" w:date="2024-06-24T13:46: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4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4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4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4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4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F4B7E97"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1C569C5" w14:textId="77777777" w:rsidR="00A50F07" w:rsidRPr="00A50F07" w:rsidRDefault="00A50F07" w:rsidP="00A50F07">
            <w:pPr>
              <w:spacing w:line="240" w:lineRule="auto"/>
              <w:ind w:left="150" w:right="150"/>
              <w:rPr>
                <w:color w:val="333333"/>
                <w:sz w:val="22"/>
                <w:szCs w:val="22"/>
                <w:lang w:val="en-US"/>
              </w:rPr>
            </w:pPr>
            <w:commentRangeStart w:id="1202"/>
            <w:r w:rsidRPr="00A50F07">
              <w:rPr>
                <w:color w:val="333333"/>
                <w:sz w:val="22"/>
                <w:szCs w:val="22"/>
                <w:lang w:val="en-US"/>
              </w:rPr>
              <w:t>    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commentRangeEnd w:id="1202"/>
            <w:r>
              <w:rPr>
                <w:rStyle w:val="CommentReference"/>
              </w:rPr>
              <w:commentReference w:id="1202"/>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92057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157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920577">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Change w:id="1270" w:author="Michael Chary" w:date="2024-06-24T13:46:00Z">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tcPrChange>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920577">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Change w:id="1271" w:author="Michael Chary" w:date="2024-06-24T13:46:00Z">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tcPrChange>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Del="00A50F07" w:rsidRDefault="00A50F07" w:rsidP="001C0570">
      <w:pPr>
        <w:pStyle w:val="Caption"/>
        <w:rPr>
          <w:del w:id="1272" w:author="Michael Chary" w:date="2024-06-24T11:20:00Z"/>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Default="001C0570" w:rsidP="001C0570">
      <w:pPr>
        <w:pStyle w:val="Caption"/>
        <w:rPr>
          <w:ins w:id="1273" w:author="Michael Chary" w:date="2024-06-24T12:02:00Z"/>
          <w:i w:val="0"/>
          <w:iCs w:val="0"/>
          <w:sz w:val="22"/>
          <w:szCs w:val="22"/>
        </w:rPr>
      </w:pPr>
      <w:bookmarkStart w:id="1274" w:name="_Ref170120619"/>
      <w:r w:rsidRPr="001C0570">
        <w:rPr>
          <w:i w:val="0"/>
          <w:iCs w:val="0"/>
          <w:sz w:val="22"/>
          <w:szCs w:val="22"/>
        </w:rPr>
        <w:t xml:space="preserve">Table </w:t>
      </w:r>
      <w:r w:rsidRPr="001C0570">
        <w:rPr>
          <w:i w:val="0"/>
          <w:iCs w:val="0"/>
          <w:sz w:val="22"/>
          <w:szCs w:val="22"/>
        </w:rPr>
        <w:fldChar w:fldCharType="begin"/>
      </w:r>
      <w:r w:rsidRPr="001C0570">
        <w:rPr>
          <w:i w:val="0"/>
          <w:iCs w:val="0"/>
          <w:sz w:val="22"/>
          <w:szCs w:val="22"/>
        </w:rPr>
        <w:instrText xml:space="preserve"> SEQ Table \* ARABIC </w:instrText>
      </w:r>
      <w:r w:rsidRPr="001C0570">
        <w:rPr>
          <w:i w:val="0"/>
          <w:iCs w:val="0"/>
          <w:sz w:val="22"/>
          <w:szCs w:val="22"/>
        </w:rPr>
        <w:fldChar w:fldCharType="separate"/>
      </w:r>
      <w:r w:rsidR="0071067C">
        <w:rPr>
          <w:i w:val="0"/>
          <w:iCs w:val="0"/>
          <w:noProof/>
          <w:sz w:val="22"/>
          <w:szCs w:val="22"/>
        </w:rPr>
        <w:t>1</w:t>
      </w:r>
      <w:r w:rsidRPr="001C0570">
        <w:rPr>
          <w:i w:val="0"/>
          <w:iCs w:val="0"/>
          <w:sz w:val="22"/>
          <w:szCs w:val="22"/>
        </w:rPr>
        <w:fldChar w:fldCharType="end"/>
      </w:r>
      <w:bookmarkEnd w:id="1274"/>
      <w:ins w:id="1275" w:author="Michael Chary" w:date="2024-06-24T11:06:00Z">
        <w:r>
          <w:rPr>
            <w:i w:val="0"/>
            <w:iCs w:val="0"/>
            <w:sz w:val="22"/>
            <w:szCs w:val="22"/>
          </w:rPr>
          <w:t xml:space="preserve">. GMF, general medical floor. </w:t>
        </w:r>
      </w:ins>
    </w:p>
    <w:p w14:paraId="633A73B4" w14:textId="77777777" w:rsidR="0071067C" w:rsidRDefault="0071067C" w:rsidP="0071067C">
      <w:pPr>
        <w:rPr>
          <w:ins w:id="1276" w:author="Michael Chary" w:date="2024-06-24T12:02:00Z"/>
        </w:rPr>
      </w:pPr>
    </w:p>
    <w:p w14:paraId="05F0F60C" w14:textId="2E732DE5" w:rsidR="0071067C" w:rsidRDefault="0071067C">
      <w:pPr>
        <w:rPr>
          <w:ins w:id="1277" w:author="Michael Chary" w:date="2024-06-24T12:02:00Z"/>
        </w:rPr>
      </w:pPr>
      <w:ins w:id="1278" w:author="Michael Chary" w:date="2024-06-24T12:02:00Z">
        <w:r>
          <w:br w:type="page"/>
        </w:r>
      </w:ins>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Change w:id="1279" w:author="Michael Chary" w:date="2024-06-24T12:05:00Z">
          <w:tblPr>
            <w:tblW w:w="10292"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1502"/>
        <w:gridCol w:w="670"/>
        <w:gridCol w:w="670"/>
        <w:gridCol w:w="670"/>
        <w:gridCol w:w="945"/>
        <w:gridCol w:w="945"/>
        <w:gridCol w:w="670"/>
        <w:gridCol w:w="670"/>
        <w:gridCol w:w="670"/>
        <w:gridCol w:w="945"/>
        <w:gridCol w:w="945"/>
        <w:tblGridChange w:id="1280">
          <w:tblGrid>
            <w:gridCol w:w="1361"/>
            <w:gridCol w:w="141"/>
            <w:gridCol w:w="202"/>
            <w:gridCol w:w="272"/>
            <w:gridCol w:w="196"/>
            <w:gridCol w:w="419"/>
            <w:gridCol w:w="251"/>
            <w:gridCol w:w="364"/>
            <w:gridCol w:w="49"/>
            <w:gridCol w:w="257"/>
            <w:gridCol w:w="413"/>
            <w:gridCol w:w="143"/>
            <w:gridCol w:w="389"/>
            <w:gridCol w:w="473"/>
            <w:gridCol w:w="123"/>
            <w:gridCol w:w="349"/>
            <w:gridCol w:w="143"/>
            <w:gridCol w:w="453"/>
            <w:gridCol w:w="74"/>
            <w:gridCol w:w="88"/>
            <w:gridCol w:w="582"/>
            <w:gridCol w:w="33"/>
            <w:gridCol w:w="637"/>
            <w:gridCol w:w="137"/>
            <w:gridCol w:w="88"/>
            <w:gridCol w:w="582"/>
            <w:gridCol w:w="138"/>
            <w:gridCol w:w="142"/>
            <w:gridCol w:w="803"/>
            <w:gridCol w:w="45"/>
            <w:gridCol w:w="945"/>
          </w:tblGrid>
        </w:tblGridChange>
      </w:tblGrid>
      <w:tr w:rsidR="00A1242D" w:rsidRPr="00A1242D" w14:paraId="29FFC539" w14:textId="77777777" w:rsidTr="00A7004B">
        <w:trPr>
          <w:trHeight w:val="340"/>
          <w:tblHeader/>
          <w:ins w:id="1281" w:author="Michael Chary" w:date="2024-06-24T12:02:00Z"/>
          <w:trPrChange w:id="1282" w:author="Michael Chary" w:date="2024-06-24T12:05:00Z">
            <w:trPr>
              <w:tblHeader/>
            </w:trPr>
          </w:trPrChange>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Change w:id="1283" w:author="Michael Chary" w:date="2024-06-24T12:05:00Z">
              <w:tcPr>
                <w:tcW w:w="0" w:type="auto"/>
                <w:gridSpan w:val="3"/>
                <w:vMerge w:val="restart"/>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CEEEE8E" w14:textId="77777777" w:rsidR="0071067C" w:rsidRPr="00A1242D" w:rsidRDefault="0071067C" w:rsidP="0071067C">
            <w:pPr>
              <w:spacing w:line="240" w:lineRule="auto"/>
              <w:rPr>
                <w:ins w:id="1284" w:author="Michael Chary" w:date="2024-06-24T12:02:00Z"/>
                <w:sz w:val="22"/>
                <w:szCs w:val="22"/>
                <w:lang w:val="en-US"/>
                <w:rPrChange w:id="1285" w:author="Michael Chary" w:date="2024-06-24T12:03:00Z">
                  <w:rPr>
                    <w:ins w:id="1286" w:author="Michael Chary" w:date="2024-06-24T12:02:00Z"/>
                    <w:lang w:val="en-US"/>
                  </w:rPr>
                </w:rPrChange>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Change w:id="1287" w:author="Michael Chary" w:date="2024-06-24T12:05:00Z">
              <w:tcPr>
                <w:tcW w:w="0" w:type="auto"/>
                <w:gridSpan w:val="15"/>
                <w:tcBorders>
                  <w:top w:val="nil"/>
                  <w:left w:val="nil"/>
                  <w:bottom w:val="nil"/>
                  <w:right w:val="nil"/>
                </w:tcBorders>
                <w:shd w:val="clear" w:color="auto" w:fill="FFFFFF"/>
                <w:tcMar>
                  <w:top w:w="0" w:type="dxa"/>
                  <w:left w:w="60" w:type="dxa"/>
                  <w:bottom w:w="0" w:type="dxa"/>
                  <w:right w:w="60" w:type="dxa"/>
                </w:tcMar>
                <w:vAlign w:val="center"/>
                <w:hideMark/>
              </w:tcPr>
            </w:tcPrChange>
          </w:tcPr>
          <w:p w14:paraId="7542B099" w14:textId="77777777" w:rsidR="0071067C" w:rsidRPr="00A1242D" w:rsidRDefault="0071067C" w:rsidP="0071067C">
            <w:pPr>
              <w:spacing w:line="240" w:lineRule="auto"/>
              <w:jc w:val="center"/>
              <w:rPr>
                <w:ins w:id="1288" w:author="Michael Chary" w:date="2024-06-24T12:02:00Z"/>
                <w:color w:val="333333"/>
                <w:sz w:val="22"/>
                <w:szCs w:val="22"/>
                <w:lang w:val="en-US"/>
                <w:rPrChange w:id="1289" w:author="Michael Chary" w:date="2024-06-24T12:03:00Z">
                  <w:rPr>
                    <w:ins w:id="1290" w:author="Michael Chary" w:date="2024-06-24T12:02:00Z"/>
                    <w:rFonts w:ascii="Segoe UI" w:hAnsi="Segoe UI" w:cs="Segoe UI"/>
                    <w:color w:val="333333"/>
                    <w:lang w:val="en-US"/>
                  </w:rPr>
                </w:rPrChange>
              </w:rPr>
            </w:pPr>
            <w:ins w:id="1291" w:author="Michael Chary" w:date="2024-06-24T12:02:00Z">
              <w:r w:rsidRPr="00A1242D">
                <w:rPr>
                  <w:b/>
                  <w:bCs/>
                  <w:color w:val="333333"/>
                  <w:sz w:val="22"/>
                  <w:szCs w:val="22"/>
                  <w:lang w:val="en-US"/>
                  <w:rPrChange w:id="1292" w:author="Michael Chary" w:date="2024-06-24T12:03:00Z">
                    <w:rPr>
                      <w:rFonts w:ascii="Segoe UI" w:hAnsi="Segoe UI" w:cs="Segoe UI"/>
                      <w:b/>
                      <w:bCs/>
                      <w:color w:val="333333"/>
                      <w:lang w:val="en-US"/>
                    </w:rPr>
                  </w:rPrChange>
                </w:rPr>
                <w:t>Adolescent</w:t>
              </w:r>
            </w:ins>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Change w:id="1293" w:author="Michael Chary" w:date="2024-06-24T12:05:00Z">
              <w:tcPr>
                <w:tcW w:w="4625" w:type="dxa"/>
                <w:gridSpan w:val="13"/>
                <w:tcBorders>
                  <w:top w:val="nil"/>
                  <w:left w:val="nil"/>
                  <w:bottom w:val="nil"/>
                  <w:right w:val="nil"/>
                </w:tcBorders>
                <w:shd w:val="clear" w:color="auto" w:fill="FFFFFF"/>
                <w:tcMar>
                  <w:top w:w="0" w:type="dxa"/>
                  <w:left w:w="60" w:type="dxa"/>
                  <w:bottom w:w="0" w:type="dxa"/>
                  <w:right w:w="0" w:type="dxa"/>
                </w:tcMar>
                <w:vAlign w:val="center"/>
                <w:hideMark/>
              </w:tcPr>
            </w:tcPrChange>
          </w:tcPr>
          <w:p w14:paraId="1A7DD6E5" w14:textId="77777777" w:rsidR="0071067C" w:rsidRPr="00A1242D" w:rsidRDefault="0071067C" w:rsidP="0071067C">
            <w:pPr>
              <w:spacing w:line="240" w:lineRule="auto"/>
              <w:jc w:val="center"/>
              <w:rPr>
                <w:ins w:id="1294" w:author="Michael Chary" w:date="2024-06-24T12:02:00Z"/>
                <w:color w:val="333333"/>
                <w:sz w:val="22"/>
                <w:szCs w:val="22"/>
                <w:lang w:val="en-US"/>
                <w:rPrChange w:id="1295" w:author="Michael Chary" w:date="2024-06-24T12:03:00Z">
                  <w:rPr>
                    <w:ins w:id="1296" w:author="Michael Chary" w:date="2024-06-24T12:02:00Z"/>
                    <w:rFonts w:ascii="Segoe UI" w:hAnsi="Segoe UI" w:cs="Segoe UI"/>
                    <w:color w:val="333333"/>
                    <w:lang w:val="en-US"/>
                  </w:rPr>
                </w:rPrChange>
              </w:rPr>
            </w:pPr>
            <w:ins w:id="1297" w:author="Michael Chary" w:date="2024-06-24T12:02:00Z">
              <w:r w:rsidRPr="00A1242D">
                <w:rPr>
                  <w:b/>
                  <w:bCs/>
                  <w:color w:val="333333"/>
                  <w:sz w:val="22"/>
                  <w:szCs w:val="22"/>
                  <w:lang w:val="en-US"/>
                  <w:rPrChange w:id="1298" w:author="Michael Chary" w:date="2024-06-24T12:03:00Z">
                    <w:rPr>
                      <w:rFonts w:ascii="Segoe UI" w:hAnsi="Segoe UI" w:cs="Segoe UI"/>
                      <w:b/>
                      <w:bCs/>
                      <w:color w:val="333333"/>
                      <w:lang w:val="en-US"/>
                    </w:rPr>
                  </w:rPrChange>
                </w:rPr>
                <w:t>Adult</w:t>
              </w:r>
            </w:ins>
          </w:p>
        </w:tc>
      </w:tr>
      <w:tr w:rsidR="00A1242D" w:rsidRPr="00A1242D" w14:paraId="580FF042" w14:textId="77777777" w:rsidTr="00A7004B">
        <w:trPr>
          <w:trHeight w:val="144"/>
          <w:tblHeader/>
          <w:ins w:id="1299" w:author="Michael Chary" w:date="2024-06-24T12:04:00Z"/>
          <w:trPrChange w:id="1300" w:author="Michael Chary" w:date="2024-06-24T12:05:00Z">
            <w:trPr>
              <w:tblHeader/>
            </w:trPr>
          </w:trPrChange>
        </w:trPr>
        <w:tc>
          <w:tcPr>
            <w:tcW w:w="0" w:type="auto"/>
            <w:vMerge/>
            <w:tcBorders>
              <w:top w:val="nil"/>
              <w:left w:val="nil"/>
              <w:bottom w:val="nil"/>
              <w:right w:val="nil"/>
            </w:tcBorders>
            <w:shd w:val="clear" w:color="auto" w:fill="FFFFFF"/>
            <w:vAlign w:val="center"/>
            <w:tcPrChange w:id="1301" w:author="Michael Chary" w:date="2024-06-24T12:05:00Z">
              <w:tcPr>
                <w:tcW w:w="0" w:type="auto"/>
                <w:gridSpan w:val="3"/>
                <w:vMerge/>
                <w:tcBorders>
                  <w:top w:val="nil"/>
                  <w:left w:val="nil"/>
                  <w:bottom w:val="nil"/>
                  <w:right w:val="nil"/>
                </w:tcBorders>
                <w:shd w:val="clear" w:color="auto" w:fill="FFFFFF"/>
                <w:vAlign w:val="center"/>
              </w:tcPr>
            </w:tcPrChange>
          </w:tcPr>
          <w:p w14:paraId="4AA00ACF" w14:textId="77777777" w:rsidR="00A1242D" w:rsidRPr="00A1242D" w:rsidRDefault="00A1242D" w:rsidP="0071067C">
            <w:pPr>
              <w:spacing w:line="240" w:lineRule="auto"/>
              <w:rPr>
                <w:ins w:id="1302" w:author="Michael Chary" w:date="2024-06-24T12:04:00Z"/>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Change w:id="1303" w:author="Michael Chary" w:date="2024-06-24T12:05:00Z">
              <w:tcPr>
                <w:tcW w:w="0" w:type="auto"/>
                <w:gridSpan w:val="6"/>
                <w:tcBorders>
                  <w:top w:val="nil"/>
                  <w:left w:val="nil"/>
                  <w:bottom w:val="nil"/>
                  <w:right w:val="nil"/>
                </w:tcBorders>
                <w:shd w:val="clear" w:color="auto" w:fill="FFFFFF"/>
                <w:tcMar>
                  <w:top w:w="75" w:type="dxa"/>
                  <w:left w:w="75" w:type="dxa"/>
                  <w:bottom w:w="90" w:type="dxa"/>
                  <w:right w:w="75" w:type="dxa"/>
                </w:tcMar>
                <w:vAlign w:val="bottom"/>
              </w:tcPr>
            </w:tcPrChange>
          </w:tcPr>
          <w:p w14:paraId="34B75090" w14:textId="5D2148F1" w:rsidR="00A1242D" w:rsidRPr="00A1242D" w:rsidRDefault="00A1242D" w:rsidP="0071067C">
            <w:pPr>
              <w:spacing w:line="240" w:lineRule="auto"/>
              <w:jc w:val="center"/>
              <w:rPr>
                <w:ins w:id="1304" w:author="Michael Chary" w:date="2024-06-24T12:04:00Z"/>
                <w:color w:val="333333"/>
                <w:sz w:val="22"/>
                <w:szCs w:val="22"/>
                <w:lang w:val="en-US"/>
              </w:rPr>
            </w:pPr>
            <w:ins w:id="1305" w:author="Michael Chary" w:date="2024-06-24T12:04:00Z">
              <w:r>
                <w:rPr>
                  <w:color w:val="333333"/>
                  <w:sz w:val="22"/>
                  <w:szCs w:val="22"/>
                  <w:lang w:val="en-US"/>
                </w:rPr>
                <w:t>Predicted Disposition</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1306" w:author="Michael Chary" w:date="2024-06-24T12:05:00Z">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tcPrChange>
          </w:tcPr>
          <w:p w14:paraId="779A6293" w14:textId="77777777" w:rsidR="00A1242D" w:rsidRPr="00A1242D" w:rsidRDefault="00A1242D" w:rsidP="0071067C">
            <w:pPr>
              <w:spacing w:line="240" w:lineRule="auto"/>
              <w:jc w:val="center"/>
              <w:rPr>
                <w:ins w:id="1307" w:author="Michael Chary" w:date="2024-06-24T12:04:00Z"/>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1308" w:author="Michael Chary" w:date="2024-06-24T12:05:00Z">
              <w:tcPr>
                <w:tcW w:w="0" w:type="auto"/>
                <w:gridSpan w:val="4"/>
                <w:tcBorders>
                  <w:top w:val="nil"/>
                  <w:left w:val="nil"/>
                  <w:bottom w:val="nil"/>
                  <w:right w:val="nil"/>
                </w:tcBorders>
                <w:shd w:val="clear" w:color="auto" w:fill="FFFFFF"/>
                <w:tcMar>
                  <w:top w:w="75" w:type="dxa"/>
                  <w:left w:w="75" w:type="dxa"/>
                  <w:bottom w:w="90" w:type="dxa"/>
                  <w:right w:w="75" w:type="dxa"/>
                </w:tcMar>
                <w:vAlign w:val="bottom"/>
              </w:tcPr>
            </w:tcPrChange>
          </w:tcPr>
          <w:p w14:paraId="78C49F6E" w14:textId="77777777" w:rsidR="00A1242D" w:rsidRPr="00A1242D" w:rsidRDefault="00A1242D" w:rsidP="0071067C">
            <w:pPr>
              <w:spacing w:line="240" w:lineRule="auto"/>
              <w:jc w:val="center"/>
              <w:rPr>
                <w:ins w:id="1309" w:author="Michael Chary" w:date="2024-06-24T12:04:00Z"/>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1310" w:author="Michael Chary" w:date="2024-06-24T12:05:00Z">
              <w:tcPr>
                <w:tcW w:w="0" w:type="auto"/>
                <w:gridSpan w:val="3"/>
                <w:tcBorders>
                  <w:top w:val="nil"/>
                  <w:left w:val="nil"/>
                  <w:bottom w:val="nil"/>
                  <w:right w:val="nil"/>
                </w:tcBorders>
                <w:shd w:val="clear" w:color="auto" w:fill="FFFFFF"/>
                <w:tcMar>
                  <w:top w:w="75" w:type="dxa"/>
                  <w:left w:w="75" w:type="dxa"/>
                  <w:bottom w:w="90" w:type="dxa"/>
                  <w:right w:w="75" w:type="dxa"/>
                </w:tcMar>
                <w:vAlign w:val="bottom"/>
              </w:tcPr>
            </w:tcPrChange>
          </w:tcPr>
          <w:p w14:paraId="2A252CBC" w14:textId="77777777" w:rsidR="00A1242D" w:rsidRPr="00A1242D" w:rsidRDefault="00A1242D" w:rsidP="0071067C">
            <w:pPr>
              <w:spacing w:line="240" w:lineRule="auto"/>
              <w:jc w:val="center"/>
              <w:rPr>
                <w:ins w:id="1311" w:author="Michael Chary" w:date="2024-06-24T12:04:00Z"/>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Change w:id="1312" w:author="Michael Chary" w:date="2024-06-24T12:05:00Z">
              <w:tcPr>
                <w:tcW w:w="0" w:type="auto"/>
                <w:gridSpan w:val="6"/>
                <w:tcBorders>
                  <w:top w:val="nil"/>
                  <w:left w:val="nil"/>
                  <w:bottom w:val="nil"/>
                  <w:right w:val="nil"/>
                </w:tcBorders>
                <w:shd w:val="clear" w:color="auto" w:fill="FFFFFF"/>
                <w:tcMar>
                  <w:top w:w="75" w:type="dxa"/>
                  <w:left w:w="75" w:type="dxa"/>
                  <w:bottom w:w="90" w:type="dxa"/>
                  <w:right w:w="75" w:type="dxa"/>
                </w:tcMar>
                <w:vAlign w:val="bottom"/>
              </w:tcPr>
            </w:tcPrChange>
          </w:tcPr>
          <w:p w14:paraId="6764459E" w14:textId="2F9376E7" w:rsidR="00A1242D" w:rsidRPr="00A1242D" w:rsidRDefault="00A1242D" w:rsidP="0071067C">
            <w:pPr>
              <w:spacing w:line="240" w:lineRule="auto"/>
              <w:jc w:val="center"/>
              <w:rPr>
                <w:ins w:id="1313" w:author="Michael Chary" w:date="2024-06-24T12:04:00Z"/>
                <w:color w:val="333333"/>
                <w:sz w:val="22"/>
                <w:szCs w:val="22"/>
                <w:lang w:val="en-US"/>
              </w:rPr>
            </w:pPr>
            <w:ins w:id="1314" w:author="Michael Chary" w:date="2024-06-24T12:04:00Z">
              <w:r>
                <w:rPr>
                  <w:color w:val="333333"/>
                  <w:sz w:val="22"/>
                  <w:szCs w:val="22"/>
                  <w:lang w:val="en-US"/>
                </w:rPr>
                <w:t>Predicted Disposition</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1315" w:author="Michael Chary" w:date="2024-06-24T12:05:00Z">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tcPrChange>
          </w:tcPr>
          <w:p w14:paraId="0CCF9F6F" w14:textId="77777777" w:rsidR="00A1242D" w:rsidRPr="00A1242D" w:rsidRDefault="00A1242D" w:rsidP="0071067C">
            <w:pPr>
              <w:spacing w:line="240" w:lineRule="auto"/>
              <w:jc w:val="center"/>
              <w:rPr>
                <w:ins w:id="1316" w:author="Michael Chary" w:date="2024-06-24T12:04:00Z"/>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1317" w:author="Michael Chary" w:date="2024-06-24T12:05:00Z">
              <w:tcPr>
                <w:tcW w:w="0" w:type="auto"/>
                <w:gridSpan w:val="4"/>
                <w:tcBorders>
                  <w:top w:val="nil"/>
                  <w:left w:val="nil"/>
                  <w:bottom w:val="nil"/>
                  <w:right w:val="nil"/>
                </w:tcBorders>
                <w:shd w:val="clear" w:color="auto" w:fill="FFFFFF"/>
                <w:tcMar>
                  <w:top w:w="75" w:type="dxa"/>
                  <w:left w:w="75" w:type="dxa"/>
                  <w:bottom w:w="90" w:type="dxa"/>
                  <w:right w:w="75" w:type="dxa"/>
                </w:tcMar>
                <w:vAlign w:val="bottom"/>
              </w:tcPr>
            </w:tcPrChange>
          </w:tcPr>
          <w:p w14:paraId="1424216B" w14:textId="77777777" w:rsidR="00A1242D" w:rsidRPr="00A1242D" w:rsidRDefault="00A1242D" w:rsidP="0071067C">
            <w:pPr>
              <w:spacing w:line="240" w:lineRule="auto"/>
              <w:jc w:val="center"/>
              <w:rPr>
                <w:ins w:id="1318" w:author="Michael Chary" w:date="2024-06-24T12:04:00Z"/>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1319" w:author="Michael Chary" w:date="2024-06-24T12:05:00Z">
              <w:tcPr>
                <w:tcW w:w="945" w:type="dxa"/>
                <w:tcBorders>
                  <w:top w:val="nil"/>
                  <w:left w:val="nil"/>
                  <w:bottom w:val="nil"/>
                  <w:right w:val="nil"/>
                </w:tcBorders>
                <w:shd w:val="clear" w:color="auto" w:fill="FFFFFF"/>
                <w:tcMar>
                  <w:top w:w="75" w:type="dxa"/>
                  <w:left w:w="75" w:type="dxa"/>
                  <w:bottom w:w="90" w:type="dxa"/>
                  <w:right w:w="75" w:type="dxa"/>
                </w:tcMar>
                <w:vAlign w:val="bottom"/>
              </w:tcPr>
            </w:tcPrChange>
          </w:tcPr>
          <w:p w14:paraId="4922D346" w14:textId="77777777" w:rsidR="00A1242D" w:rsidRPr="00A1242D" w:rsidRDefault="00A1242D" w:rsidP="0071067C">
            <w:pPr>
              <w:spacing w:line="240" w:lineRule="auto"/>
              <w:jc w:val="center"/>
              <w:rPr>
                <w:ins w:id="1320" w:author="Michael Chary" w:date="2024-06-24T12:04:00Z"/>
                <w:b/>
                <w:bCs/>
                <w:color w:val="333333"/>
                <w:sz w:val="22"/>
                <w:szCs w:val="22"/>
                <w:lang w:val="en-US"/>
              </w:rPr>
            </w:pPr>
          </w:p>
        </w:tc>
      </w:tr>
      <w:tr w:rsidR="00A7004B" w:rsidRPr="00A7004B" w14:paraId="5E0A8052" w14:textId="77777777" w:rsidTr="00A7004B">
        <w:trPr>
          <w:trHeight w:val="144"/>
          <w:tblHeader/>
          <w:ins w:id="1321" w:author="Michael Chary" w:date="2024-06-24T12:02:00Z"/>
        </w:trPr>
        <w:tc>
          <w:tcPr>
            <w:tcW w:w="0" w:type="auto"/>
            <w:vMerge/>
            <w:tcBorders>
              <w:top w:val="nil"/>
              <w:left w:val="nil"/>
              <w:bottom w:val="nil"/>
              <w:right w:val="nil"/>
            </w:tcBorders>
            <w:shd w:val="clear" w:color="auto" w:fill="FFFFFF"/>
            <w:vAlign w:val="center"/>
            <w:hideMark/>
          </w:tcPr>
          <w:p w14:paraId="5410E69E" w14:textId="77777777" w:rsidR="0071067C" w:rsidRPr="00A1242D" w:rsidRDefault="0071067C" w:rsidP="0071067C">
            <w:pPr>
              <w:spacing w:line="240" w:lineRule="auto"/>
              <w:rPr>
                <w:ins w:id="1322" w:author="Michael Chary" w:date="2024-06-24T12:02:00Z"/>
                <w:sz w:val="22"/>
                <w:szCs w:val="22"/>
                <w:lang w:val="en-US"/>
                <w:rPrChange w:id="1323" w:author="Michael Chary" w:date="2024-06-24T12:03:00Z">
                  <w:rPr>
                    <w:ins w:id="1324" w:author="Michael Chary" w:date="2024-06-24T12:02:00Z"/>
                    <w:lang w:val="en-US"/>
                  </w:rPr>
                </w:rPrChange>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A1242D" w:rsidRDefault="0071067C" w:rsidP="0071067C">
            <w:pPr>
              <w:spacing w:line="240" w:lineRule="auto"/>
              <w:jc w:val="center"/>
              <w:rPr>
                <w:ins w:id="1325" w:author="Michael Chary" w:date="2024-06-24T12:02:00Z"/>
                <w:color w:val="333333"/>
                <w:sz w:val="22"/>
                <w:szCs w:val="22"/>
                <w:lang w:val="en-US"/>
                <w:rPrChange w:id="1326" w:author="Michael Chary" w:date="2024-06-24T12:03:00Z">
                  <w:rPr>
                    <w:ins w:id="1327" w:author="Michael Chary" w:date="2024-06-24T12:02:00Z"/>
                    <w:rFonts w:ascii="Segoe UI" w:hAnsi="Segoe UI" w:cs="Segoe UI"/>
                    <w:color w:val="333333"/>
                    <w:lang w:val="en-US"/>
                  </w:rPr>
                </w:rPrChange>
              </w:rPr>
            </w:pPr>
            <w:ins w:id="1328" w:author="Michael Chary" w:date="2024-06-24T12:02:00Z">
              <w:r w:rsidRPr="00A1242D">
                <w:rPr>
                  <w:color w:val="333333"/>
                  <w:sz w:val="22"/>
                  <w:szCs w:val="22"/>
                  <w:lang w:val="en-US"/>
                  <w:rPrChange w:id="1329" w:author="Michael Chary" w:date="2024-06-24T12:03:00Z">
                    <w:rPr>
                      <w:rFonts w:ascii="Segoe UI" w:hAnsi="Segoe UI" w:cs="Segoe UI"/>
                      <w:color w:val="333333"/>
                      <w:lang w:val="en-US"/>
                    </w:rPr>
                  </w:rPrChange>
                </w:rPr>
                <w:t>ICU</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A1242D" w:rsidRDefault="0071067C" w:rsidP="0071067C">
            <w:pPr>
              <w:spacing w:line="240" w:lineRule="auto"/>
              <w:jc w:val="center"/>
              <w:rPr>
                <w:ins w:id="1330" w:author="Michael Chary" w:date="2024-06-24T12:02:00Z"/>
                <w:color w:val="333333"/>
                <w:sz w:val="22"/>
                <w:szCs w:val="22"/>
                <w:lang w:val="en-US"/>
                <w:rPrChange w:id="1331" w:author="Michael Chary" w:date="2024-06-24T12:03:00Z">
                  <w:rPr>
                    <w:ins w:id="1332" w:author="Michael Chary" w:date="2024-06-24T12:02:00Z"/>
                    <w:rFonts w:ascii="Segoe UI" w:hAnsi="Segoe UI" w:cs="Segoe UI"/>
                    <w:color w:val="333333"/>
                    <w:lang w:val="en-US"/>
                  </w:rPr>
                </w:rPrChange>
              </w:rPr>
            </w:pPr>
            <w:ins w:id="1333" w:author="Michael Chary" w:date="2024-06-24T12:02:00Z">
              <w:r w:rsidRPr="00A1242D">
                <w:rPr>
                  <w:color w:val="333333"/>
                  <w:sz w:val="22"/>
                  <w:szCs w:val="22"/>
                  <w:lang w:val="en-US"/>
                  <w:rPrChange w:id="1334" w:author="Michael Chary" w:date="2024-06-24T12:03:00Z">
                    <w:rPr>
                      <w:rFonts w:ascii="Segoe UI" w:hAnsi="Segoe UI" w:cs="Segoe UI"/>
                      <w:color w:val="333333"/>
                      <w:lang w:val="en-US"/>
                    </w:rPr>
                  </w:rPrChange>
                </w:rPr>
                <w:t>Not ICU</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A1242D" w:rsidRDefault="0071067C" w:rsidP="0071067C">
            <w:pPr>
              <w:spacing w:line="240" w:lineRule="auto"/>
              <w:jc w:val="center"/>
              <w:rPr>
                <w:ins w:id="1335" w:author="Michael Chary" w:date="2024-06-24T12:02:00Z"/>
                <w:color w:val="333333"/>
                <w:sz w:val="22"/>
                <w:szCs w:val="22"/>
                <w:lang w:val="en-US"/>
                <w:rPrChange w:id="1336" w:author="Michael Chary" w:date="2024-06-24T12:03:00Z">
                  <w:rPr>
                    <w:ins w:id="1337" w:author="Michael Chary" w:date="2024-06-24T12:02:00Z"/>
                    <w:rFonts w:ascii="Segoe UI" w:hAnsi="Segoe UI" w:cs="Segoe UI"/>
                    <w:color w:val="333333"/>
                    <w:lang w:val="en-US"/>
                  </w:rPr>
                </w:rPrChange>
              </w:rPr>
            </w:pPr>
            <w:ins w:id="1338" w:author="Michael Chary" w:date="2024-06-24T12:02:00Z">
              <w:r w:rsidRPr="00A1242D">
                <w:rPr>
                  <w:b/>
                  <w:bCs/>
                  <w:color w:val="333333"/>
                  <w:sz w:val="22"/>
                  <w:szCs w:val="22"/>
                  <w:lang w:val="en-US"/>
                  <w:rPrChange w:id="1339" w:author="Michael Chary" w:date="2024-06-24T12:03:00Z">
                    <w:rPr>
                      <w:rFonts w:ascii="Segoe UI" w:hAnsi="Segoe UI" w:cs="Segoe UI"/>
                      <w:b/>
                      <w:bCs/>
                      <w:color w:val="333333"/>
                      <w:lang w:val="en-US"/>
                    </w:rPr>
                  </w:rPrChange>
                </w:rPr>
                <w:t>Total</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A1242D" w:rsidRDefault="0071067C" w:rsidP="0071067C">
            <w:pPr>
              <w:spacing w:line="240" w:lineRule="auto"/>
              <w:jc w:val="center"/>
              <w:rPr>
                <w:ins w:id="1340" w:author="Michael Chary" w:date="2024-06-24T12:02:00Z"/>
                <w:color w:val="333333"/>
                <w:sz w:val="22"/>
                <w:szCs w:val="22"/>
                <w:lang w:val="en-US"/>
                <w:rPrChange w:id="1341" w:author="Michael Chary" w:date="2024-06-24T12:03:00Z">
                  <w:rPr>
                    <w:ins w:id="1342" w:author="Michael Chary" w:date="2024-06-24T12:02:00Z"/>
                    <w:rFonts w:ascii="Segoe UI" w:hAnsi="Segoe UI" w:cs="Segoe UI"/>
                    <w:color w:val="333333"/>
                    <w:lang w:val="en-US"/>
                  </w:rPr>
                </w:rPrChange>
              </w:rPr>
            </w:pPr>
            <w:ins w:id="1343" w:author="Michael Chary" w:date="2024-06-24T12:02:00Z">
              <w:r w:rsidRPr="00A1242D">
                <w:rPr>
                  <w:b/>
                  <w:bCs/>
                  <w:color w:val="333333"/>
                  <w:sz w:val="22"/>
                  <w:szCs w:val="22"/>
                  <w:lang w:val="en-US"/>
                  <w:rPrChange w:id="1344" w:author="Michael Chary" w:date="2024-06-24T12:03:00Z">
                    <w:rPr>
                      <w:rFonts w:ascii="Segoe UI" w:hAnsi="Segoe UI" w:cs="Segoe UI"/>
                      <w:b/>
                      <w:bCs/>
                      <w:color w:val="333333"/>
                      <w:lang w:val="en-US"/>
                    </w:rPr>
                  </w:rPrChange>
                </w:rPr>
                <w:t>Cohen’s kappa</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A1242D" w:rsidRDefault="0071067C" w:rsidP="0071067C">
            <w:pPr>
              <w:spacing w:line="240" w:lineRule="auto"/>
              <w:jc w:val="center"/>
              <w:rPr>
                <w:ins w:id="1345" w:author="Michael Chary" w:date="2024-06-24T12:02:00Z"/>
                <w:color w:val="333333"/>
                <w:sz w:val="22"/>
                <w:szCs w:val="22"/>
                <w:lang w:val="en-US"/>
                <w:rPrChange w:id="1346" w:author="Michael Chary" w:date="2024-06-24T12:03:00Z">
                  <w:rPr>
                    <w:ins w:id="1347" w:author="Michael Chary" w:date="2024-06-24T12:02:00Z"/>
                    <w:rFonts w:ascii="Segoe UI" w:hAnsi="Segoe UI" w:cs="Segoe UI"/>
                    <w:color w:val="333333"/>
                    <w:lang w:val="en-US"/>
                  </w:rPr>
                </w:rPrChange>
              </w:rPr>
            </w:pPr>
            <w:ins w:id="1348" w:author="Michael Chary" w:date="2024-06-24T12:02:00Z">
              <w:r w:rsidRPr="00A1242D">
                <w:rPr>
                  <w:b/>
                  <w:bCs/>
                  <w:color w:val="333333"/>
                  <w:sz w:val="22"/>
                  <w:szCs w:val="22"/>
                  <w:lang w:val="en-US"/>
                  <w:rPrChange w:id="1349" w:author="Michael Chary" w:date="2024-06-24T12:03:00Z">
                    <w:rPr>
                      <w:rFonts w:ascii="Segoe UI" w:hAnsi="Segoe UI" w:cs="Segoe UI"/>
                      <w:b/>
                      <w:bCs/>
                      <w:color w:val="333333"/>
                      <w:lang w:val="en-US"/>
                    </w:rPr>
                  </w:rPrChange>
                </w:rPr>
                <w:t>p-value</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A1242D" w:rsidRDefault="0071067C" w:rsidP="0071067C">
            <w:pPr>
              <w:spacing w:line="240" w:lineRule="auto"/>
              <w:jc w:val="center"/>
              <w:rPr>
                <w:ins w:id="1350" w:author="Michael Chary" w:date="2024-06-24T12:02:00Z"/>
                <w:color w:val="333333"/>
                <w:sz w:val="22"/>
                <w:szCs w:val="22"/>
                <w:lang w:val="en-US"/>
                <w:rPrChange w:id="1351" w:author="Michael Chary" w:date="2024-06-24T12:03:00Z">
                  <w:rPr>
                    <w:ins w:id="1352" w:author="Michael Chary" w:date="2024-06-24T12:02:00Z"/>
                    <w:rFonts w:ascii="Segoe UI" w:hAnsi="Segoe UI" w:cs="Segoe UI"/>
                    <w:color w:val="333333"/>
                    <w:lang w:val="en-US"/>
                  </w:rPr>
                </w:rPrChange>
              </w:rPr>
            </w:pPr>
            <w:ins w:id="1353" w:author="Michael Chary" w:date="2024-06-24T12:02:00Z">
              <w:r w:rsidRPr="00A1242D">
                <w:rPr>
                  <w:color w:val="333333"/>
                  <w:sz w:val="22"/>
                  <w:szCs w:val="22"/>
                  <w:lang w:val="en-US"/>
                  <w:rPrChange w:id="1354" w:author="Michael Chary" w:date="2024-06-24T12:03:00Z">
                    <w:rPr>
                      <w:rFonts w:ascii="Segoe UI" w:hAnsi="Segoe UI" w:cs="Segoe UI"/>
                      <w:color w:val="333333"/>
                      <w:lang w:val="en-US"/>
                    </w:rPr>
                  </w:rPrChange>
                </w:rPr>
                <w:t>ICU</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A1242D" w:rsidRDefault="0071067C" w:rsidP="0071067C">
            <w:pPr>
              <w:spacing w:line="240" w:lineRule="auto"/>
              <w:jc w:val="center"/>
              <w:rPr>
                <w:ins w:id="1355" w:author="Michael Chary" w:date="2024-06-24T12:02:00Z"/>
                <w:color w:val="333333"/>
                <w:sz w:val="22"/>
                <w:szCs w:val="22"/>
                <w:lang w:val="en-US"/>
                <w:rPrChange w:id="1356" w:author="Michael Chary" w:date="2024-06-24T12:03:00Z">
                  <w:rPr>
                    <w:ins w:id="1357" w:author="Michael Chary" w:date="2024-06-24T12:02:00Z"/>
                    <w:rFonts w:ascii="Segoe UI" w:hAnsi="Segoe UI" w:cs="Segoe UI"/>
                    <w:color w:val="333333"/>
                    <w:lang w:val="en-US"/>
                  </w:rPr>
                </w:rPrChange>
              </w:rPr>
            </w:pPr>
            <w:ins w:id="1358" w:author="Michael Chary" w:date="2024-06-24T12:02:00Z">
              <w:r w:rsidRPr="00A1242D">
                <w:rPr>
                  <w:color w:val="333333"/>
                  <w:sz w:val="22"/>
                  <w:szCs w:val="22"/>
                  <w:lang w:val="en-US"/>
                  <w:rPrChange w:id="1359" w:author="Michael Chary" w:date="2024-06-24T12:03:00Z">
                    <w:rPr>
                      <w:rFonts w:ascii="Segoe UI" w:hAnsi="Segoe UI" w:cs="Segoe UI"/>
                      <w:color w:val="333333"/>
                      <w:lang w:val="en-US"/>
                    </w:rPr>
                  </w:rPrChange>
                </w:rPr>
                <w:t>Not ICU</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A1242D" w:rsidRDefault="0071067C" w:rsidP="0071067C">
            <w:pPr>
              <w:spacing w:line="240" w:lineRule="auto"/>
              <w:jc w:val="center"/>
              <w:rPr>
                <w:ins w:id="1360" w:author="Michael Chary" w:date="2024-06-24T12:02:00Z"/>
                <w:color w:val="333333"/>
                <w:sz w:val="22"/>
                <w:szCs w:val="22"/>
                <w:lang w:val="en-US"/>
                <w:rPrChange w:id="1361" w:author="Michael Chary" w:date="2024-06-24T12:03:00Z">
                  <w:rPr>
                    <w:ins w:id="1362" w:author="Michael Chary" w:date="2024-06-24T12:02:00Z"/>
                    <w:rFonts w:ascii="Segoe UI" w:hAnsi="Segoe UI" w:cs="Segoe UI"/>
                    <w:color w:val="333333"/>
                    <w:lang w:val="en-US"/>
                  </w:rPr>
                </w:rPrChange>
              </w:rPr>
            </w:pPr>
            <w:ins w:id="1363" w:author="Michael Chary" w:date="2024-06-24T12:02:00Z">
              <w:r w:rsidRPr="00A1242D">
                <w:rPr>
                  <w:b/>
                  <w:bCs/>
                  <w:color w:val="333333"/>
                  <w:sz w:val="22"/>
                  <w:szCs w:val="22"/>
                  <w:lang w:val="en-US"/>
                  <w:rPrChange w:id="1364" w:author="Michael Chary" w:date="2024-06-24T12:03:00Z">
                    <w:rPr>
                      <w:rFonts w:ascii="Segoe UI" w:hAnsi="Segoe UI" w:cs="Segoe UI"/>
                      <w:b/>
                      <w:bCs/>
                      <w:color w:val="333333"/>
                      <w:lang w:val="en-US"/>
                    </w:rPr>
                  </w:rPrChange>
                </w:rPr>
                <w:t>Total</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A1242D" w:rsidRDefault="0071067C" w:rsidP="0071067C">
            <w:pPr>
              <w:spacing w:line="240" w:lineRule="auto"/>
              <w:jc w:val="center"/>
              <w:rPr>
                <w:ins w:id="1365" w:author="Michael Chary" w:date="2024-06-24T12:02:00Z"/>
                <w:color w:val="333333"/>
                <w:sz w:val="22"/>
                <w:szCs w:val="22"/>
                <w:lang w:val="en-US"/>
                <w:rPrChange w:id="1366" w:author="Michael Chary" w:date="2024-06-24T12:03:00Z">
                  <w:rPr>
                    <w:ins w:id="1367" w:author="Michael Chary" w:date="2024-06-24T12:02:00Z"/>
                    <w:rFonts w:ascii="Segoe UI" w:hAnsi="Segoe UI" w:cs="Segoe UI"/>
                    <w:color w:val="333333"/>
                    <w:lang w:val="en-US"/>
                  </w:rPr>
                </w:rPrChange>
              </w:rPr>
            </w:pPr>
            <w:ins w:id="1368" w:author="Michael Chary" w:date="2024-06-24T12:02:00Z">
              <w:r w:rsidRPr="00A1242D">
                <w:rPr>
                  <w:b/>
                  <w:bCs/>
                  <w:color w:val="333333"/>
                  <w:sz w:val="22"/>
                  <w:szCs w:val="22"/>
                  <w:lang w:val="en-US"/>
                  <w:rPrChange w:id="1369" w:author="Michael Chary" w:date="2024-06-24T12:03:00Z">
                    <w:rPr>
                      <w:rFonts w:ascii="Segoe UI" w:hAnsi="Segoe UI" w:cs="Segoe UI"/>
                      <w:b/>
                      <w:bCs/>
                      <w:color w:val="333333"/>
                      <w:lang w:val="en-US"/>
                    </w:rPr>
                  </w:rPrChange>
                </w:rPr>
                <w:t>Cohen’s kappa</w:t>
              </w:r>
            </w:ins>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A1242D" w:rsidRDefault="0071067C" w:rsidP="0071067C">
            <w:pPr>
              <w:spacing w:line="240" w:lineRule="auto"/>
              <w:jc w:val="center"/>
              <w:rPr>
                <w:ins w:id="1370" w:author="Michael Chary" w:date="2024-06-24T12:02:00Z"/>
                <w:color w:val="333333"/>
                <w:sz w:val="22"/>
                <w:szCs w:val="22"/>
                <w:lang w:val="en-US"/>
                <w:rPrChange w:id="1371" w:author="Michael Chary" w:date="2024-06-24T12:03:00Z">
                  <w:rPr>
                    <w:ins w:id="1372" w:author="Michael Chary" w:date="2024-06-24T12:02:00Z"/>
                    <w:rFonts w:ascii="Segoe UI" w:hAnsi="Segoe UI" w:cs="Segoe UI"/>
                    <w:color w:val="333333"/>
                    <w:lang w:val="en-US"/>
                  </w:rPr>
                </w:rPrChange>
              </w:rPr>
            </w:pPr>
            <w:ins w:id="1373" w:author="Michael Chary" w:date="2024-06-24T12:02:00Z">
              <w:r w:rsidRPr="00A1242D">
                <w:rPr>
                  <w:b/>
                  <w:bCs/>
                  <w:color w:val="333333"/>
                  <w:sz w:val="22"/>
                  <w:szCs w:val="22"/>
                  <w:lang w:val="en-US"/>
                  <w:rPrChange w:id="1374" w:author="Michael Chary" w:date="2024-06-24T12:03:00Z">
                    <w:rPr>
                      <w:rFonts w:ascii="Segoe UI" w:hAnsi="Segoe UI" w:cs="Segoe UI"/>
                      <w:b/>
                      <w:bCs/>
                      <w:color w:val="333333"/>
                      <w:lang w:val="en-US"/>
                    </w:rPr>
                  </w:rPrChange>
                </w:rPr>
                <w:t>p-value</w:t>
              </w:r>
            </w:ins>
          </w:p>
        </w:tc>
      </w:tr>
      <w:tr w:rsidR="00A7004B" w:rsidRPr="00A7004B" w14:paraId="0186FECD" w14:textId="77777777" w:rsidTr="00A7004B">
        <w:tblPrEx>
          <w:tblPrExChange w:id="1375" w:author="Michael Chary" w:date="2024-06-24T12:05:00Z">
            <w:tblPrEx>
              <w:tblW w:w="0" w:type="auto"/>
            </w:tblPrEx>
          </w:tblPrExChange>
        </w:tblPrEx>
        <w:trPr>
          <w:trHeight w:val="175"/>
          <w:ins w:id="1376" w:author="Michael Chary" w:date="2024-06-24T12:02:00Z"/>
          <w:trPrChange w:id="1377" w:author="Michael Chary" w:date="2024-06-24T12:05:00Z">
            <w:trPr>
              <w:gridAfter w:val="0"/>
            </w:trPr>
          </w:trPrChange>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78" w:author="Michael Chary" w:date="2024-06-24T12:05: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3E9B72F" w14:textId="77777777" w:rsidR="0071067C" w:rsidRPr="00A1242D" w:rsidRDefault="0071067C" w:rsidP="00A1242D">
            <w:pPr>
              <w:spacing w:line="240" w:lineRule="auto"/>
              <w:ind w:left="150" w:right="150"/>
              <w:rPr>
                <w:ins w:id="1379" w:author="Michael Chary" w:date="2024-06-24T12:02:00Z"/>
                <w:b/>
                <w:bCs/>
                <w:color w:val="333333"/>
                <w:sz w:val="22"/>
                <w:szCs w:val="22"/>
                <w:lang w:val="en-US"/>
                <w:rPrChange w:id="1380" w:author="Michael Chary" w:date="2024-06-24T12:03:00Z">
                  <w:rPr>
                    <w:ins w:id="1381" w:author="Michael Chary" w:date="2024-06-24T12:02:00Z"/>
                    <w:rFonts w:ascii="Segoe UI" w:hAnsi="Segoe UI" w:cs="Segoe UI"/>
                    <w:b/>
                    <w:bCs/>
                    <w:color w:val="333333"/>
                    <w:lang w:val="en-US"/>
                  </w:rPr>
                </w:rPrChange>
              </w:rPr>
              <w:pPrChange w:id="1382" w:author="Michael Chary" w:date="2024-06-24T12:03:00Z">
                <w:pPr>
                  <w:spacing w:before="150" w:after="150" w:line="240" w:lineRule="auto"/>
                  <w:ind w:left="150" w:right="150"/>
                </w:pPr>
              </w:pPrChange>
            </w:pPr>
            <w:ins w:id="1383" w:author="Michael Chary" w:date="2024-06-24T12:02:00Z">
              <w:r w:rsidRPr="00A1242D">
                <w:rPr>
                  <w:b/>
                  <w:bCs/>
                  <w:color w:val="333333"/>
                  <w:sz w:val="22"/>
                  <w:szCs w:val="22"/>
                  <w:lang w:val="en-US"/>
                  <w:rPrChange w:id="1384" w:author="Michael Chary" w:date="2024-06-24T12:03:00Z">
                    <w:rPr>
                      <w:rFonts w:ascii="Segoe UI" w:hAnsi="Segoe UI" w:cs="Segoe UI"/>
                      <w:b/>
                      <w:bCs/>
                      <w:color w:val="333333"/>
                      <w:lang w:val="en-US"/>
                    </w:rPr>
                  </w:rPrChange>
                </w:rPr>
                <w:t>Actual Disposition</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85"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256768" w14:textId="77777777" w:rsidR="0071067C" w:rsidRPr="00A1242D" w:rsidRDefault="0071067C" w:rsidP="00A1242D">
            <w:pPr>
              <w:spacing w:line="240" w:lineRule="auto"/>
              <w:ind w:left="150" w:right="150"/>
              <w:jc w:val="center"/>
              <w:rPr>
                <w:ins w:id="1386" w:author="Michael Chary" w:date="2024-06-24T12:02:00Z"/>
                <w:color w:val="333333"/>
                <w:sz w:val="22"/>
                <w:szCs w:val="22"/>
                <w:lang w:val="en-US"/>
                <w:rPrChange w:id="1387" w:author="Michael Chary" w:date="2024-06-24T12:03:00Z">
                  <w:rPr>
                    <w:ins w:id="1388" w:author="Michael Chary" w:date="2024-06-24T12:02:00Z"/>
                    <w:rFonts w:ascii="Segoe UI" w:hAnsi="Segoe UI" w:cs="Segoe UI"/>
                    <w:color w:val="333333"/>
                    <w:lang w:val="en-US"/>
                  </w:rPr>
                </w:rPrChange>
              </w:rPr>
              <w:pPrChange w:id="1389"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90"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DFCD8BF" w14:textId="77777777" w:rsidR="0071067C" w:rsidRPr="00A1242D" w:rsidRDefault="0071067C" w:rsidP="00A1242D">
            <w:pPr>
              <w:spacing w:line="240" w:lineRule="auto"/>
              <w:ind w:left="150" w:right="150"/>
              <w:jc w:val="center"/>
              <w:rPr>
                <w:ins w:id="1391" w:author="Michael Chary" w:date="2024-06-24T12:02:00Z"/>
                <w:color w:val="333333"/>
                <w:sz w:val="22"/>
                <w:szCs w:val="22"/>
                <w:lang w:val="en-US"/>
                <w:rPrChange w:id="1392" w:author="Michael Chary" w:date="2024-06-24T12:03:00Z">
                  <w:rPr>
                    <w:ins w:id="1393" w:author="Michael Chary" w:date="2024-06-24T12:02:00Z"/>
                    <w:rFonts w:ascii="Segoe UI" w:hAnsi="Segoe UI" w:cs="Segoe UI"/>
                    <w:color w:val="333333"/>
                    <w:lang w:val="en-US"/>
                  </w:rPr>
                </w:rPrChange>
              </w:rPr>
              <w:pPrChange w:id="1394"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95"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13FAAB" w14:textId="77777777" w:rsidR="0071067C" w:rsidRPr="00A1242D" w:rsidRDefault="0071067C" w:rsidP="00A1242D">
            <w:pPr>
              <w:spacing w:line="240" w:lineRule="auto"/>
              <w:ind w:left="150" w:right="150"/>
              <w:jc w:val="center"/>
              <w:rPr>
                <w:ins w:id="1396" w:author="Michael Chary" w:date="2024-06-24T12:02:00Z"/>
                <w:color w:val="333333"/>
                <w:sz w:val="22"/>
                <w:szCs w:val="22"/>
                <w:lang w:val="en-US"/>
                <w:rPrChange w:id="1397" w:author="Michael Chary" w:date="2024-06-24T12:03:00Z">
                  <w:rPr>
                    <w:ins w:id="1398" w:author="Michael Chary" w:date="2024-06-24T12:02:00Z"/>
                    <w:rFonts w:ascii="Segoe UI" w:hAnsi="Segoe UI" w:cs="Segoe UI"/>
                    <w:color w:val="333333"/>
                    <w:lang w:val="en-US"/>
                  </w:rPr>
                </w:rPrChange>
              </w:rPr>
              <w:pPrChange w:id="1399"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00" w:author="Michael Chary" w:date="2024-06-24T12:05:00Z">
              <w:tcPr>
                <w:tcW w:w="0" w:type="auto"/>
                <w:gridSpan w:val="4"/>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1843F73" w14:textId="77777777" w:rsidR="0071067C" w:rsidRPr="00A1242D" w:rsidRDefault="0071067C" w:rsidP="00A1242D">
            <w:pPr>
              <w:spacing w:line="240" w:lineRule="auto"/>
              <w:ind w:left="150" w:right="150"/>
              <w:jc w:val="center"/>
              <w:rPr>
                <w:ins w:id="1401" w:author="Michael Chary" w:date="2024-06-24T12:02:00Z"/>
                <w:color w:val="333333"/>
                <w:sz w:val="22"/>
                <w:szCs w:val="22"/>
                <w:lang w:val="en-US"/>
                <w:rPrChange w:id="1402" w:author="Michael Chary" w:date="2024-06-24T12:03:00Z">
                  <w:rPr>
                    <w:ins w:id="1403" w:author="Michael Chary" w:date="2024-06-24T12:02:00Z"/>
                    <w:rFonts w:ascii="Segoe UI" w:hAnsi="Segoe UI" w:cs="Segoe UI"/>
                    <w:color w:val="333333"/>
                    <w:lang w:val="en-US"/>
                  </w:rPr>
                </w:rPrChange>
              </w:rPr>
              <w:pPrChange w:id="1404" w:author="Michael Chary" w:date="2024-06-24T12:03:00Z">
                <w:pPr>
                  <w:spacing w:before="150" w:after="150" w:line="240" w:lineRule="auto"/>
                  <w:ind w:left="150" w:right="150"/>
                  <w:jc w:val="center"/>
                </w:pPr>
              </w:pPrChange>
            </w:pPr>
            <w:ins w:id="1405" w:author="Michael Chary" w:date="2024-06-24T12:02:00Z">
              <w:r w:rsidRPr="00A1242D">
                <w:rPr>
                  <w:color w:val="333333"/>
                  <w:sz w:val="22"/>
                  <w:szCs w:val="22"/>
                  <w:lang w:val="en-US"/>
                  <w:rPrChange w:id="1406" w:author="Michael Chary" w:date="2024-06-24T12:03:00Z">
                    <w:rPr>
                      <w:rFonts w:ascii="Segoe UI" w:hAnsi="Segoe UI" w:cs="Segoe UI"/>
                      <w:color w:val="333333"/>
                      <w:lang w:val="en-US"/>
                    </w:rPr>
                  </w:rPrChange>
                </w:rPr>
                <w:t>0.029</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07"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82E3A4" w14:textId="77777777" w:rsidR="0071067C" w:rsidRPr="00A1242D" w:rsidRDefault="0071067C" w:rsidP="00A1242D">
            <w:pPr>
              <w:spacing w:line="240" w:lineRule="auto"/>
              <w:ind w:left="150" w:right="150"/>
              <w:jc w:val="center"/>
              <w:rPr>
                <w:ins w:id="1408" w:author="Michael Chary" w:date="2024-06-24T12:02:00Z"/>
                <w:color w:val="333333"/>
                <w:sz w:val="22"/>
                <w:szCs w:val="22"/>
                <w:lang w:val="en-US"/>
                <w:rPrChange w:id="1409" w:author="Michael Chary" w:date="2024-06-24T12:03:00Z">
                  <w:rPr>
                    <w:ins w:id="1410" w:author="Michael Chary" w:date="2024-06-24T12:02:00Z"/>
                    <w:rFonts w:ascii="Segoe UI" w:hAnsi="Segoe UI" w:cs="Segoe UI"/>
                    <w:color w:val="333333"/>
                    <w:lang w:val="en-US"/>
                  </w:rPr>
                </w:rPrChange>
              </w:rPr>
              <w:pPrChange w:id="1411" w:author="Michael Chary" w:date="2024-06-24T12:03:00Z">
                <w:pPr>
                  <w:spacing w:before="150" w:after="150" w:line="240" w:lineRule="auto"/>
                  <w:ind w:left="150" w:right="150"/>
                  <w:jc w:val="center"/>
                </w:pPr>
              </w:pPrChange>
            </w:pPr>
            <w:ins w:id="1412" w:author="Michael Chary" w:date="2024-06-24T12:02:00Z">
              <w:r w:rsidRPr="00A1242D">
                <w:rPr>
                  <w:color w:val="333333"/>
                  <w:sz w:val="22"/>
                  <w:szCs w:val="22"/>
                  <w:lang w:val="en-US"/>
                  <w:rPrChange w:id="1413" w:author="Michael Chary" w:date="2024-06-24T12:03:00Z">
                    <w:rPr>
                      <w:rFonts w:ascii="Segoe UI" w:hAnsi="Segoe UI" w:cs="Segoe UI"/>
                      <w:color w:val="333333"/>
                      <w:lang w:val="en-US"/>
                    </w:rPr>
                  </w:rPrChange>
                </w:rPr>
                <w:t>0.050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1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D63BB47" w14:textId="77777777" w:rsidR="0071067C" w:rsidRPr="00A1242D" w:rsidRDefault="0071067C" w:rsidP="00A1242D">
            <w:pPr>
              <w:spacing w:line="240" w:lineRule="auto"/>
              <w:ind w:left="150" w:right="150"/>
              <w:jc w:val="center"/>
              <w:rPr>
                <w:ins w:id="1415" w:author="Michael Chary" w:date="2024-06-24T12:02:00Z"/>
                <w:color w:val="333333"/>
                <w:sz w:val="22"/>
                <w:szCs w:val="22"/>
                <w:lang w:val="en-US"/>
                <w:rPrChange w:id="1416" w:author="Michael Chary" w:date="2024-06-24T12:03:00Z">
                  <w:rPr>
                    <w:ins w:id="1417" w:author="Michael Chary" w:date="2024-06-24T12:02:00Z"/>
                    <w:rFonts w:ascii="Segoe UI" w:hAnsi="Segoe UI" w:cs="Segoe UI"/>
                    <w:color w:val="333333"/>
                    <w:lang w:val="en-US"/>
                  </w:rPr>
                </w:rPrChange>
              </w:rPr>
              <w:pPrChange w:id="1418"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19"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14958A" w14:textId="77777777" w:rsidR="0071067C" w:rsidRPr="00A1242D" w:rsidRDefault="0071067C" w:rsidP="00A1242D">
            <w:pPr>
              <w:spacing w:line="240" w:lineRule="auto"/>
              <w:ind w:left="150" w:right="150"/>
              <w:jc w:val="center"/>
              <w:rPr>
                <w:ins w:id="1420" w:author="Michael Chary" w:date="2024-06-24T12:02:00Z"/>
                <w:color w:val="333333"/>
                <w:sz w:val="22"/>
                <w:szCs w:val="22"/>
                <w:lang w:val="en-US"/>
                <w:rPrChange w:id="1421" w:author="Michael Chary" w:date="2024-06-24T12:03:00Z">
                  <w:rPr>
                    <w:ins w:id="1422" w:author="Michael Chary" w:date="2024-06-24T12:02:00Z"/>
                    <w:rFonts w:ascii="Segoe UI" w:hAnsi="Segoe UI" w:cs="Segoe UI"/>
                    <w:color w:val="333333"/>
                    <w:lang w:val="en-US"/>
                  </w:rPr>
                </w:rPrChange>
              </w:rPr>
              <w:pPrChange w:id="1423"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24"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EB9CDFD" w14:textId="77777777" w:rsidR="0071067C" w:rsidRPr="00A1242D" w:rsidRDefault="0071067C" w:rsidP="00A1242D">
            <w:pPr>
              <w:spacing w:line="240" w:lineRule="auto"/>
              <w:ind w:left="150" w:right="150"/>
              <w:jc w:val="center"/>
              <w:rPr>
                <w:ins w:id="1425" w:author="Michael Chary" w:date="2024-06-24T12:02:00Z"/>
                <w:color w:val="333333"/>
                <w:sz w:val="22"/>
                <w:szCs w:val="22"/>
                <w:lang w:val="en-US"/>
                <w:rPrChange w:id="1426" w:author="Michael Chary" w:date="2024-06-24T12:03:00Z">
                  <w:rPr>
                    <w:ins w:id="1427" w:author="Michael Chary" w:date="2024-06-24T12:02:00Z"/>
                    <w:rFonts w:ascii="Segoe UI" w:hAnsi="Segoe UI" w:cs="Segoe UI"/>
                    <w:color w:val="333333"/>
                    <w:lang w:val="en-US"/>
                  </w:rPr>
                </w:rPrChange>
              </w:rPr>
              <w:pPrChange w:id="1428"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29"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202A52" w14:textId="77777777" w:rsidR="0071067C" w:rsidRPr="00A1242D" w:rsidRDefault="0071067C" w:rsidP="00A1242D">
            <w:pPr>
              <w:spacing w:line="240" w:lineRule="auto"/>
              <w:ind w:left="150" w:right="150"/>
              <w:jc w:val="center"/>
              <w:rPr>
                <w:ins w:id="1430" w:author="Michael Chary" w:date="2024-06-24T12:02:00Z"/>
                <w:color w:val="333333"/>
                <w:sz w:val="22"/>
                <w:szCs w:val="22"/>
                <w:lang w:val="en-US"/>
                <w:rPrChange w:id="1431" w:author="Michael Chary" w:date="2024-06-24T12:03:00Z">
                  <w:rPr>
                    <w:ins w:id="1432" w:author="Michael Chary" w:date="2024-06-24T12:02:00Z"/>
                    <w:rFonts w:ascii="Segoe UI" w:hAnsi="Segoe UI" w:cs="Segoe UI"/>
                    <w:color w:val="333333"/>
                    <w:lang w:val="en-US"/>
                  </w:rPr>
                </w:rPrChange>
              </w:rPr>
              <w:pPrChange w:id="1433" w:author="Michael Chary" w:date="2024-06-24T12:03:00Z">
                <w:pPr>
                  <w:spacing w:before="150" w:after="150" w:line="240" w:lineRule="auto"/>
                  <w:ind w:left="150" w:right="150"/>
                  <w:jc w:val="center"/>
                </w:pPr>
              </w:pPrChange>
            </w:pPr>
            <w:ins w:id="1434" w:author="Michael Chary" w:date="2024-06-24T12:02:00Z">
              <w:r w:rsidRPr="00A1242D">
                <w:rPr>
                  <w:color w:val="333333"/>
                  <w:sz w:val="22"/>
                  <w:szCs w:val="22"/>
                  <w:lang w:val="en-US"/>
                  <w:rPrChange w:id="1435" w:author="Michael Chary" w:date="2024-06-24T12:03:00Z">
                    <w:rPr>
                      <w:rFonts w:ascii="Segoe UI" w:hAnsi="Segoe UI" w:cs="Segoe UI"/>
                      <w:color w:val="333333"/>
                      <w:lang w:val="en-US"/>
                    </w:rPr>
                  </w:rPrChange>
                </w:rPr>
                <w:t>0.038</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36"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204433D" w14:textId="77777777" w:rsidR="0071067C" w:rsidRPr="00A1242D" w:rsidRDefault="0071067C" w:rsidP="00A1242D">
            <w:pPr>
              <w:spacing w:line="240" w:lineRule="auto"/>
              <w:ind w:left="150" w:right="150"/>
              <w:jc w:val="center"/>
              <w:rPr>
                <w:ins w:id="1437" w:author="Michael Chary" w:date="2024-06-24T12:02:00Z"/>
                <w:color w:val="333333"/>
                <w:sz w:val="22"/>
                <w:szCs w:val="22"/>
                <w:lang w:val="en-US"/>
                <w:rPrChange w:id="1438" w:author="Michael Chary" w:date="2024-06-24T12:03:00Z">
                  <w:rPr>
                    <w:ins w:id="1439" w:author="Michael Chary" w:date="2024-06-24T12:02:00Z"/>
                    <w:rFonts w:ascii="Segoe UI" w:hAnsi="Segoe UI" w:cs="Segoe UI"/>
                    <w:color w:val="333333"/>
                    <w:lang w:val="en-US"/>
                  </w:rPr>
                </w:rPrChange>
              </w:rPr>
              <w:pPrChange w:id="1440" w:author="Michael Chary" w:date="2024-06-24T12:03:00Z">
                <w:pPr>
                  <w:spacing w:before="150" w:after="150" w:line="240" w:lineRule="auto"/>
                  <w:ind w:left="150" w:right="150"/>
                  <w:jc w:val="center"/>
                </w:pPr>
              </w:pPrChange>
            </w:pPr>
            <w:ins w:id="1441" w:author="Michael Chary" w:date="2024-06-24T12:02:00Z">
              <w:r w:rsidRPr="00A1242D">
                <w:rPr>
                  <w:color w:val="333333"/>
                  <w:sz w:val="22"/>
                  <w:szCs w:val="22"/>
                  <w:lang w:val="en-US"/>
                  <w:rPrChange w:id="1442" w:author="Michael Chary" w:date="2024-06-24T12:03:00Z">
                    <w:rPr>
                      <w:rFonts w:ascii="Segoe UI" w:hAnsi="Segoe UI" w:cs="Segoe UI"/>
                      <w:color w:val="333333"/>
                      <w:lang w:val="en-US"/>
                    </w:rPr>
                  </w:rPrChange>
                </w:rPr>
                <w:t>0.050</w:t>
              </w:r>
            </w:ins>
          </w:p>
        </w:tc>
      </w:tr>
      <w:tr w:rsidR="00A7004B" w:rsidRPr="00A7004B" w14:paraId="46A47269" w14:textId="77777777" w:rsidTr="00A7004B">
        <w:tblPrEx>
          <w:tblPrExChange w:id="1443" w:author="Michael Chary" w:date="2024-06-24T12:05:00Z">
            <w:tblPrEx>
              <w:tblW w:w="0" w:type="auto"/>
            </w:tblPrEx>
          </w:tblPrExChange>
        </w:tblPrEx>
        <w:trPr>
          <w:trHeight w:val="500"/>
          <w:ins w:id="1444" w:author="Michael Chary" w:date="2024-06-24T12:02:00Z"/>
          <w:trPrChange w:id="1445" w:author="Michael Chary" w:date="2024-06-24T12:05:00Z">
            <w:trPr>
              <w:gridAfter w:val="0"/>
            </w:trPr>
          </w:trPrChange>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46" w:author="Michael Chary" w:date="2024-06-24T12:05: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A2F5979" w14:textId="1EDA9537" w:rsidR="0071067C" w:rsidRPr="00A1242D" w:rsidRDefault="0071067C" w:rsidP="00A1242D">
            <w:pPr>
              <w:spacing w:line="240" w:lineRule="auto"/>
              <w:ind w:left="150" w:right="150"/>
              <w:rPr>
                <w:ins w:id="1447" w:author="Michael Chary" w:date="2024-06-24T12:02:00Z"/>
                <w:color w:val="333333"/>
                <w:sz w:val="22"/>
                <w:szCs w:val="22"/>
                <w:lang w:val="en-US"/>
                <w:rPrChange w:id="1448" w:author="Michael Chary" w:date="2024-06-24T12:03:00Z">
                  <w:rPr>
                    <w:ins w:id="1449" w:author="Michael Chary" w:date="2024-06-24T12:02:00Z"/>
                    <w:rFonts w:ascii="Segoe UI" w:hAnsi="Segoe UI" w:cs="Segoe UI"/>
                    <w:color w:val="333333"/>
                    <w:lang w:val="en-US"/>
                  </w:rPr>
                </w:rPrChange>
              </w:rPr>
              <w:pPrChange w:id="1450" w:author="Michael Chary" w:date="2024-06-24T12:03:00Z">
                <w:pPr>
                  <w:spacing w:before="150" w:after="150" w:line="240" w:lineRule="auto"/>
                  <w:ind w:left="150" w:right="150"/>
                </w:pPr>
              </w:pPrChange>
            </w:pPr>
            <w:ins w:id="1451" w:author="Michael Chary" w:date="2024-06-24T12:02:00Z">
              <w:r w:rsidRPr="00A1242D">
                <w:rPr>
                  <w:color w:val="333333"/>
                  <w:sz w:val="22"/>
                  <w:szCs w:val="22"/>
                  <w:lang w:val="en-US"/>
                  <w:rPrChange w:id="1452" w:author="Michael Chary" w:date="2024-06-24T12:03:00Z">
                    <w:rPr>
                      <w:rFonts w:ascii="Segoe UI" w:hAnsi="Segoe UI" w:cs="Segoe UI"/>
                      <w:color w:val="333333"/>
                      <w:lang w:val="en-US"/>
                    </w:rPr>
                  </w:rPrChange>
                </w:rPr>
                <w:t>ICU</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53"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58832AD" w14:textId="77777777" w:rsidR="0071067C" w:rsidRPr="00A1242D" w:rsidRDefault="0071067C" w:rsidP="00A1242D">
            <w:pPr>
              <w:spacing w:line="240" w:lineRule="auto"/>
              <w:ind w:left="150" w:right="150"/>
              <w:jc w:val="center"/>
              <w:rPr>
                <w:ins w:id="1454" w:author="Michael Chary" w:date="2024-06-24T12:02:00Z"/>
                <w:color w:val="333333"/>
                <w:sz w:val="22"/>
                <w:szCs w:val="22"/>
                <w:lang w:val="en-US"/>
                <w:rPrChange w:id="1455" w:author="Michael Chary" w:date="2024-06-24T12:03:00Z">
                  <w:rPr>
                    <w:ins w:id="1456" w:author="Michael Chary" w:date="2024-06-24T12:02:00Z"/>
                    <w:rFonts w:ascii="Segoe UI" w:hAnsi="Segoe UI" w:cs="Segoe UI"/>
                    <w:color w:val="333333"/>
                    <w:lang w:val="en-US"/>
                  </w:rPr>
                </w:rPrChange>
              </w:rPr>
              <w:pPrChange w:id="1457" w:author="Michael Chary" w:date="2024-06-24T12:03:00Z">
                <w:pPr>
                  <w:spacing w:before="150" w:after="150" w:line="240" w:lineRule="auto"/>
                  <w:ind w:left="150" w:right="150"/>
                  <w:jc w:val="center"/>
                </w:pPr>
              </w:pPrChange>
            </w:pPr>
            <w:ins w:id="1458" w:author="Michael Chary" w:date="2024-06-24T12:02:00Z">
              <w:r w:rsidRPr="00A1242D">
                <w:rPr>
                  <w:color w:val="333333"/>
                  <w:sz w:val="22"/>
                  <w:szCs w:val="22"/>
                  <w:lang w:val="en-US"/>
                  <w:rPrChange w:id="1459" w:author="Michael Chary" w:date="2024-06-24T12:03:00Z">
                    <w:rPr>
                      <w:rFonts w:ascii="Segoe UI" w:hAnsi="Segoe UI" w:cs="Segoe UI"/>
                      <w:color w:val="333333"/>
                      <w:lang w:val="en-US"/>
                    </w:rPr>
                  </w:rPrChange>
                </w:rPr>
                <w:t>2</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60"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0CE7C4" w14:textId="77777777" w:rsidR="0071067C" w:rsidRPr="00A1242D" w:rsidRDefault="0071067C" w:rsidP="00A1242D">
            <w:pPr>
              <w:spacing w:line="240" w:lineRule="auto"/>
              <w:ind w:left="150" w:right="150"/>
              <w:jc w:val="center"/>
              <w:rPr>
                <w:ins w:id="1461" w:author="Michael Chary" w:date="2024-06-24T12:02:00Z"/>
                <w:color w:val="333333"/>
                <w:sz w:val="22"/>
                <w:szCs w:val="22"/>
                <w:lang w:val="en-US"/>
                <w:rPrChange w:id="1462" w:author="Michael Chary" w:date="2024-06-24T12:03:00Z">
                  <w:rPr>
                    <w:ins w:id="1463" w:author="Michael Chary" w:date="2024-06-24T12:02:00Z"/>
                    <w:rFonts w:ascii="Segoe UI" w:hAnsi="Segoe UI" w:cs="Segoe UI"/>
                    <w:color w:val="333333"/>
                    <w:lang w:val="en-US"/>
                  </w:rPr>
                </w:rPrChange>
              </w:rPr>
              <w:pPrChange w:id="1464" w:author="Michael Chary" w:date="2024-06-24T12:03:00Z">
                <w:pPr>
                  <w:spacing w:before="150" w:after="150" w:line="240" w:lineRule="auto"/>
                  <w:ind w:left="150" w:right="150"/>
                  <w:jc w:val="center"/>
                </w:pPr>
              </w:pPrChange>
            </w:pPr>
            <w:ins w:id="1465" w:author="Michael Chary" w:date="2024-06-24T12:02:00Z">
              <w:r w:rsidRPr="00A1242D">
                <w:rPr>
                  <w:color w:val="333333"/>
                  <w:sz w:val="22"/>
                  <w:szCs w:val="22"/>
                  <w:lang w:val="en-US"/>
                  <w:rPrChange w:id="1466" w:author="Michael Chary" w:date="2024-06-24T12:03:00Z">
                    <w:rPr>
                      <w:rFonts w:ascii="Segoe UI" w:hAnsi="Segoe UI" w:cs="Segoe UI"/>
                      <w:color w:val="333333"/>
                      <w:lang w:val="en-US"/>
                    </w:rPr>
                  </w:rPrChange>
                </w:rPr>
                <w:t>2</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67"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B245101" w14:textId="77777777" w:rsidR="0071067C" w:rsidRPr="00A1242D" w:rsidRDefault="0071067C" w:rsidP="00A1242D">
            <w:pPr>
              <w:spacing w:line="240" w:lineRule="auto"/>
              <w:ind w:left="150" w:right="150"/>
              <w:jc w:val="center"/>
              <w:rPr>
                <w:ins w:id="1468" w:author="Michael Chary" w:date="2024-06-24T12:02:00Z"/>
                <w:color w:val="333333"/>
                <w:sz w:val="22"/>
                <w:szCs w:val="22"/>
                <w:lang w:val="en-US"/>
                <w:rPrChange w:id="1469" w:author="Michael Chary" w:date="2024-06-24T12:03:00Z">
                  <w:rPr>
                    <w:ins w:id="1470" w:author="Michael Chary" w:date="2024-06-24T12:02:00Z"/>
                    <w:rFonts w:ascii="Segoe UI" w:hAnsi="Segoe UI" w:cs="Segoe UI"/>
                    <w:color w:val="333333"/>
                    <w:lang w:val="en-US"/>
                  </w:rPr>
                </w:rPrChange>
              </w:rPr>
              <w:pPrChange w:id="1471" w:author="Michael Chary" w:date="2024-06-24T12:03:00Z">
                <w:pPr>
                  <w:spacing w:before="150" w:after="150" w:line="240" w:lineRule="auto"/>
                  <w:ind w:left="150" w:right="150"/>
                  <w:jc w:val="center"/>
                </w:pPr>
              </w:pPrChange>
            </w:pPr>
            <w:ins w:id="1472" w:author="Michael Chary" w:date="2024-06-24T12:02:00Z">
              <w:r w:rsidRPr="00A1242D">
                <w:rPr>
                  <w:color w:val="333333"/>
                  <w:sz w:val="22"/>
                  <w:szCs w:val="22"/>
                  <w:lang w:val="en-US"/>
                  <w:rPrChange w:id="1473" w:author="Michael Chary" w:date="2024-06-24T12:03:00Z">
                    <w:rPr>
                      <w:rFonts w:ascii="Segoe UI" w:hAnsi="Segoe UI" w:cs="Segoe UI"/>
                      <w:color w:val="333333"/>
                      <w:lang w:val="en-US"/>
                    </w:rPr>
                  </w:rPrChange>
                </w:rPr>
                <w:t>4</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74" w:author="Michael Chary" w:date="2024-06-24T12:05:00Z">
              <w:tcPr>
                <w:tcW w:w="0" w:type="auto"/>
                <w:gridSpan w:val="4"/>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B443E27" w14:textId="77777777" w:rsidR="0071067C" w:rsidRPr="00A1242D" w:rsidRDefault="0071067C" w:rsidP="00A1242D">
            <w:pPr>
              <w:spacing w:line="240" w:lineRule="auto"/>
              <w:ind w:left="150" w:right="150"/>
              <w:jc w:val="center"/>
              <w:rPr>
                <w:ins w:id="1475" w:author="Michael Chary" w:date="2024-06-24T12:02:00Z"/>
                <w:color w:val="333333"/>
                <w:sz w:val="22"/>
                <w:szCs w:val="22"/>
                <w:lang w:val="en-US"/>
                <w:rPrChange w:id="1476" w:author="Michael Chary" w:date="2024-06-24T12:03:00Z">
                  <w:rPr>
                    <w:ins w:id="1477" w:author="Michael Chary" w:date="2024-06-24T12:02:00Z"/>
                    <w:rFonts w:ascii="Segoe UI" w:hAnsi="Segoe UI" w:cs="Segoe UI"/>
                    <w:color w:val="333333"/>
                    <w:lang w:val="en-US"/>
                  </w:rPr>
                </w:rPrChange>
              </w:rPr>
              <w:pPrChange w:id="1478"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79"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41106C7" w14:textId="77777777" w:rsidR="0071067C" w:rsidRPr="00A1242D" w:rsidRDefault="0071067C" w:rsidP="00A1242D">
            <w:pPr>
              <w:spacing w:line="240" w:lineRule="auto"/>
              <w:ind w:left="150" w:right="150"/>
              <w:jc w:val="center"/>
              <w:rPr>
                <w:ins w:id="1480" w:author="Michael Chary" w:date="2024-06-24T12:02:00Z"/>
                <w:color w:val="333333"/>
                <w:sz w:val="22"/>
                <w:szCs w:val="22"/>
                <w:lang w:val="en-US"/>
                <w:rPrChange w:id="1481" w:author="Michael Chary" w:date="2024-06-24T12:03:00Z">
                  <w:rPr>
                    <w:ins w:id="1482" w:author="Michael Chary" w:date="2024-06-24T12:02:00Z"/>
                    <w:rFonts w:ascii="Segoe UI" w:hAnsi="Segoe UI" w:cs="Segoe UI"/>
                    <w:color w:val="333333"/>
                    <w:lang w:val="en-US"/>
                  </w:rPr>
                </w:rPrChange>
              </w:rPr>
              <w:pPrChange w:id="1483"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8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C3DEB5E" w14:textId="77777777" w:rsidR="0071067C" w:rsidRPr="00A1242D" w:rsidRDefault="0071067C" w:rsidP="00A1242D">
            <w:pPr>
              <w:spacing w:line="240" w:lineRule="auto"/>
              <w:ind w:left="150" w:right="150"/>
              <w:jc w:val="center"/>
              <w:rPr>
                <w:ins w:id="1485" w:author="Michael Chary" w:date="2024-06-24T12:02:00Z"/>
                <w:color w:val="333333"/>
                <w:sz w:val="22"/>
                <w:szCs w:val="22"/>
                <w:lang w:val="en-US"/>
                <w:rPrChange w:id="1486" w:author="Michael Chary" w:date="2024-06-24T12:03:00Z">
                  <w:rPr>
                    <w:ins w:id="1487" w:author="Michael Chary" w:date="2024-06-24T12:02:00Z"/>
                    <w:rFonts w:ascii="Segoe UI" w:hAnsi="Segoe UI" w:cs="Segoe UI"/>
                    <w:color w:val="333333"/>
                    <w:lang w:val="en-US"/>
                  </w:rPr>
                </w:rPrChange>
              </w:rPr>
              <w:pPrChange w:id="1488" w:author="Michael Chary" w:date="2024-06-24T12:03:00Z">
                <w:pPr>
                  <w:spacing w:before="150" w:after="150" w:line="240" w:lineRule="auto"/>
                  <w:ind w:left="150" w:right="150"/>
                  <w:jc w:val="center"/>
                </w:pPr>
              </w:pPrChange>
            </w:pPr>
            <w:ins w:id="1489" w:author="Michael Chary" w:date="2024-06-24T12:02:00Z">
              <w:r w:rsidRPr="00A1242D">
                <w:rPr>
                  <w:color w:val="333333"/>
                  <w:sz w:val="22"/>
                  <w:szCs w:val="22"/>
                  <w:lang w:val="en-US"/>
                  <w:rPrChange w:id="1490" w:author="Michael Chary" w:date="2024-06-24T12:03:00Z">
                    <w:rPr>
                      <w:rFonts w:ascii="Segoe UI" w:hAnsi="Segoe UI" w:cs="Segoe UI"/>
                      <w:color w:val="333333"/>
                      <w:lang w:val="en-US"/>
                    </w:rPr>
                  </w:rPrChange>
                </w:rPr>
                <w:t>11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91"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E7B3E47" w14:textId="77777777" w:rsidR="0071067C" w:rsidRPr="00A1242D" w:rsidRDefault="0071067C" w:rsidP="00A1242D">
            <w:pPr>
              <w:spacing w:line="240" w:lineRule="auto"/>
              <w:ind w:left="150" w:right="150"/>
              <w:jc w:val="center"/>
              <w:rPr>
                <w:ins w:id="1492" w:author="Michael Chary" w:date="2024-06-24T12:02:00Z"/>
                <w:color w:val="333333"/>
                <w:sz w:val="22"/>
                <w:szCs w:val="22"/>
                <w:lang w:val="en-US"/>
                <w:rPrChange w:id="1493" w:author="Michael Chary" w:date="2024-06-24T12:03:00Z">
                  <w:rPr>
                    <w:ins w:id="1494" w:author="Michael Chary" w:date="2024-06-24T12:02:00Z"/>
                    <w:rFonts w:ascii="Segoe UI" w:hAnsi="Segoe UI" w:cs="Segoe UI"/>
                    <w:color w:val="333333"/>
                    <w:lang w:val="en-US"/>
                  </w:rPr>
                </w:rPrChange>
              </w:rPr>
              <w:pPrChange w:id="1495" w:author="Michael Chary" w:date="2024-06-24T12:03:00Z">
                <w:pPr>
                  <w:spacing w:before="150" w:after="150" w:line="240" w:lineRule="auto"/>
                  <w:ind w:left="150" w:right="150"/>
                  <w:jc w:val="center"/>
                </w:pPr>
              </w:pPrChange>
            </w:pPr>
            <w:ins w:id="1496" w:author="Michael Chary" w:date="2024-06-24T12:02:00Z">
              <w:r w:rsidRPr="00A1242D">
                <w:rPr>
                  <w:color w:val="333333"/>
                  <w:sz w:val="22"/>
                  <w:szCs w:val="22"/>
                  <w:lang w:val="en-US"/>
                  <w:rPrChange w:id="1497" w:author="Michael Chary" w:date="2024-06-24T12:03:00Z">
                    <w:rPr>
                      <w:rFonts w:ascii="Segoe UI" w:hAnsi="Segoe UI" w:cs="Segoe UI"/>
                      <w:color w:val="333333"/>
                      <w:lang w:val="en-US"/>
                    </w:rPr>
                  </w:rPrChange>
                </w:rPr>
                <w:t>5</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98"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110E6C" w14:textId="77777777" w:rsidR="0071067C" w:rsidRPr="00A1242D" w:rsidRDefault="0071067C" w:rsidP="00A1242D">
            <w:pPr>
              <w:spacing w:line="240" w:lineRule="auto"/>
              <w:ind w:left="150" w:right="150"/>
              <w:jc w:val="center"/>
              <w:rPr>
                <w:ins w:id="1499" w:author="Michael Chary" w:date="2024-06-24T12:02:00Z"/>
                <w:color w:val="333333"/>
                <w:sz w:val="22"/>
                <w:szCs w:val="22"/>
                <w:lang w:val="en-US"/>
                <w:rPrChange w:id="1500" w:author="Michael Chary" w:date="2024-06-24T12:03:00Z">
                  <w:rPr>
                    <w:ins w:id="1501" w:author="Michael Chary" w:date="2024-06-24T12:02:00Z"/>
                    <w:rFonts w:ascii="Segoe UI" w:hAnsi="Segoe UI" w:cs="Segoe UI"/>
                    <w:color w:val="333333"/>
                    <w:lang w:val="en-US"/>
                  </w:rPr>
                </w:rPrChange>
              </w:rPr>
              <w:pPrChange w:id="1502" w:author="Michael Chary" w:date="2024-06-24T12:03:00Z">
                <w:pPr>
                  <w:spacing w:before="150" w:after="150" w:line="240" w:lineRule="auto"/>
                  <w:ind w:left="150" w:right="150"/>
                  <w:jc w:val="center"/>
                </w:pPr>
              </w:pPrChange>
            </w:pPr>
            <w:ins w:id="1503" w:author="Michael Chary" w:date="2024-06-24T12:02:00Z">
              <w:r w:rsidRPr="00A1242D">
                <w:rPr>
                  <w:color w:val="333333"/>
                  <w:sz w:val="22"/>
                  <w:szCs w:val="22"/>
                  <w:lang w:val="en-US"/>
                  <w:rPrChange w:id="1504" w:author="Michael Chary" w:date="2024-06-24T12:03:00Z">
                    <w:rPr>
                      <w:rFonts w:ascii="Segoe UI" w:hAnsi="Segoe UI" w:cs="Segoe UI"/>
                      <w:color w:val="333333"/>
                      <w:lang w:val="en-US"/>
                    </w:rPr>
                  </w:rPrChange>
                </w:rPr>
                <w:t>16</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05"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E631CE6" w14:textId="77777777" w:rsidR="0071067C" w:rsidRPr="00A1242D" w:rsidRDefault="0071067C" w:rsidP="00A1242D">
            <w:pPr>
              <w:spacing w:line="240" w:lineRule="auto"/>
              <w:ind w:left="150" w:right="150"/>
              <w:jc w:val="center"/>
              <w:rPr>
                <w:ins w:id="1506" w:author="Michael Chary" w:date="2024-06-24T12:02:00Z"/>
                <w:color w:val="333333"/>
                <w:sz w:val="22"/>
                <w:szCs w:val="22"/>
                <w:lang w:val="en-US"/>
                <w:rPrChange w:id="1507" w:author="Michael Chary" w:date="2024-06-24T12:03:00Z">
                  <w:rPr>
                    <w:ins w:id="1508" w:author="Michael Chary" w:date="2024-06-24T12:02:00Z"/>
                    <w:rFonts w:ascii="Segoe UI" w:hAnsi="Segoe UI" w:cs="Segoe UI"/>
                    <w:color w:val="333333"/>
                    <w:lang w:val="en-US"/>
                  </w:rPr>
                </w:rPrChange>
              </w:rPr>
              <w:pPrChange w:id="1509"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10"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B589154" w14:textId="77777777" w:rsidR="0071067C" w:rsidRPr="00A1242D" w:rsidRDefault="0071067C" w:rsidP="00A1242D">
            <w:pPr>
              <w:spacing w:line="240" w:lineRule="auto"/>
              <w:ind w:left="150" w:right="150"/>
              <w:jc w:val="center"/>
              <w:rPr>
                <w:ins w:id="1511" w:author="Michael Chary" w:date="2024-06-24T12:02:00Z"/>
                <w:color w:val="333333"/>
                <w:sz w:val="22"/>
                <w:szCs w:val="22"/>
                <w:lang w:val="en-US"/>
                <w:rPrChange w:id="1512" w:author="Michael Chary" w:date="2024-06-24T12:03:00Z">
                  <w:rPr>
                    <w:ins w:id="1513" w:author="Michael Chary" w:date="2024-06-24T12:02:00Z"/>
                    <w:rFonts w:ascii="Segoe UI" w:hAnsi="Segoe UI" w:cs="Segoe UI"/>
                    <w:color w:val="333333"/>
                    <w:lang w:val="en-US"/>
                  </w:rPr>
                </w:rPrChange>
              </w:rPr>
              <w:pPrChange w:id="1514" w:author="Michael Chary" w:date="2024-06-24T12:03:00Z">
                <w:pPr>
                  <w:spacing w:before="150" w:after="150" w:line="240" w:lineRule="auto"/>
                  <w:ind w:left="150" w:right="150"/>
                  <w:jc w:val="center"/>
                </w:pPr>
              </w:pPrChange>
            </w:pPr>
          </w:p>
        </w:tc>
      </w:tr>
      <w:tr w:rsidR="00A7004B" w:rsidRPr="00A7004B" w14:paraId="6B0D6DE7" w14:textId="77777777" w:rsidTr="00A7004B">
        <w:tblPrEx>
          <w:tblPrExChange w:id="1515" w:author="Michael Chary" w:date="2024-06-24T12:05:00Z">
            <w:tblPrEx>
              <w:tblW w:w="0" w:type="auto"/>
            </w:tblPrEx>
          </w:tblPrExChange>
        </w:tblPrEx>
        <w:trPr>
          <w:trHeight w:val="500"/>
          <w:ins w:id="1516" w:author="Michael Chary" w:date="2024-06-24T12:02:00Z"/>
          <w:trPrChange w:id="1517" w:author="Michael Chary" w:date="2024-06-24T12:05:00Z">
            <w:trPr>
              <w:gridAfter w:val="0"/>
            </w:trPr>
          </w:trPrChange>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18" w:author="Michael Chary" w:date="2024-06-24T12:05: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F679917" w14:textId="29D379F5" w:rsidR="0071067C" w:rsidRPr="00A1242D" w:rsidRDefault="0071067C" w:rsidP="00A1242D">
            <w:pPr>
              <w:spacing w:line="240" w:lineRule="auto"/>
              <w:ind w:left="150" w:right="150"/>
              <w:rPr>
                <w:ins w:id="1519" w:author="Michael Chary" w:date="2024-06-24T12:02:00Z"/>
                <w:color w:val="333333"/>
                <w:sz w:val="22"/>
                <w:szCs w:val="22"/>
                <w:lang w:val="en-US"/>
                <w:rPrChange w:id="1520" w:author="Michael Chary" w:date="2024-06-24T12:03:00Z">
                  <w:rPr>
                    <w:ins w:id="1521" w:author="Michael Chary" w:date="2024-06-24T12:02:00Z"/>
                    <w:rFonts w:ascii="Segoe UI" w:hAnsi="Segoe UI" w:cs="Segoe UI"/>
                    <w:color w:val="333333"/>
                    <w:lang w:val="en-US"/>
                  </w:rPr>
                </w:rPrChange>
              </w:rPr>
              <w:pPrChange w:id="1522" w:author="Michael Chary" w:date="2024-06-24T12:03:00Z">
                <w:pPr>
                  <w:spacing w:before="150" w:after="150" w:line="240" w:lineRule="auto"/>
                  <w:ind w:left="150" w:right="150"/>
                </w:pPr>
              </w:pPrChange>
            </w:pPr>
            <w:ins w:id="1523" w:author="Michael Chary" w:date="2024-06-24T12:02:00Z">
              <w:r w:rsidRPr="00A1242D">
                <w:rPr>
                  <w:color w:val="333333"/>
                  <w:sz w:val="22"/>
                  <w:szCs w:val="22"/>
                  <w:lang w:val="en-US"/>
                  <w:rPrChange w:id="1524" w:author="Michael Chary" w:date="2024-06-24T12:03:00Z">
                    <w:rPr>
                      <w:rFonts w:ascii="Segoe UI" w:hAnsi="Segoe UI" w:cs="Segoe UI"/>
                      <w:color w:val="333333"/>
                      <w:lang w:val="en-US"/>
                    </w:rPr>
                  </w:rPrChange>
                </w:rPr>
                <w:t>Not ICU</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25"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468EC83" w14:textId="77777777" w:rsidR="0071067C" w:rsidRPr="00A1242D" w:rsidRDefault="0071067C" w:rsidP="00A1242D">
            <w:pPr>
              <w:spacing w:line="240" w:lineRule="auto"/>
              <w:ind w:left="150" w:right="150"/>
              <w:jc w:val="center"/>
              <w:rPr>
                <w:ins w:id="1526" w:author="Michael Chary" w:date="2024-06-24T12:02:00Z"/>
                <w:color w:val="333333"/>
                <w:sz w:val="22"/>
                <w:szCs w:val="22"/>
                <w:lang w:val="en-US"/>
                <w:rPrChange w:id="1527" w:author="Michael Chary" w:date="2024-06-24T12:03:00Z">
                  <w:rPr>
                    <w:ins w:id="1528" w:author="Michael Chary" w:date="2024-06-24T12:02:00Z"/>
                    <w:rFonts w:ascii="Segoe UI" w:hAnsi="Segoe UI" w:cs="Segoe UI"/>
                    <w:color w:val="333333"/>
                    <w:lang w:val="en-US"/>
                  </w:rPr>
                </w:rPrChange>
              </w:rPr>
              <w:pPrChange w:id="1529" w:author="Michael Chary" w:date="2024-06-24T12:03:00Z">
                <w:pPr>
                  <w:spacing w:before="150" w:after="150" w:line="240" w:lineRule="auto"/>
                  <w:ind w:left="150" w:right="150"/>
                  <w:jc w:val="center"/>
                </w:pPr>
              </w:pPrChange>
            </w:pPr>
            <w:ins w:id="1530" w:author="Michael Chary" w:date="2024-06-24T12:02:00Z">
              <w:r w:rsidRPr="00A1242D">
                <w:rPr>
                  <w:color w:val="333333"/>
                  <w:sz w:val="22"/>
                  <w:szCs w:val="22"/>
                  <w:lang w:val="en-US"/>
                  <w:rPrChange w:id="1531" w:author="Michael Chary" w:date="2024-06-24T12:03:00Z">
                    <w:rPr>
                      <w:rFonts w:ascii="Segoe UI" w:hAnsi="Segoe UI" w:cs="Segoe UI"/>
                      <w:color w:val="333333"/>
                      <w:lang w:val="en-US"/>
                    </w:rPr>
                  </w:rPrChange>
                </w:rPr>
                <w:t>9</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32"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46194F" w14:textId="77777777" w:rsidR="0071067C" w:rsidRPr="00A1242D" w:rsidRDefault="0071067C" w:rsidP="00A1242D">
            <w:pPr>
              <w:spacing w:line="240" w:lineRule="auto"/>
              <w:ind w:left="150" w:right="150"/>
              <w:jc w:val="center"/>
              <w:rPr>
                <w:ins w:id="1533" w:author="Michael Chary" w:date="2024-06-24T12:02:00Z"/>
                <w:color w:val="333333"/>
                <w:sz w:val="22"/>
                <w:szCs w:val="22"/>
                <w:lang w:val="en-US"/>
                <w:rPrChange w:id="1534" w:author="Michael Chary" w:date="2024-06-24T12:03:00Z">
                  <w:rPr>
                    <w:ins w:id="1535" w:author="Michael Chary" w:date="2024-06-24T12:02:00Z"/>
                    <w:rFonts w:ascii="Segoe UI" w:hAnsi="Segoe UI" w:cs="Segoe UI"/>
                    <w:color w:val="333333"/>
                    <w:lang w:val="en-US"/>
                  </w:rPr>
                </w:rPrChange>
              </w:rPr>
              <w:pPrChange w:id="1536" w:author="Michael Chary" w:date="2024-06-24T12:03:00Z">
                <w:pPr>
                  <w:spacing w:before="150" w:after="150" w:line="240" w:lineRule="auto"/>
                  <w:ind w:left="150" w:right="150"/>
                  <w:jc w:val="center"/>
                </w:pPr>
              </w:pPrChange>
            </w:pPr>
            <w:ins w:id="1537" w:author="Michael Chary" w:date="2024-06-24T12:02:00Z">
              <w:r w:rsidRPr="00A1242D">
                <w:rPr>
                  <w:color w:val="333333"/>
                  <w:sz w:val="22"/>
                  <w:szCs w:val="22"/>
                  <w:lang w:val="en-US"/>
                  <w:rPrChange w:id="1538" w:author="Michael Chary" w:date="2024-06-24T12:03:00Z">
                    <w:rPr>
                      <w:rFonts w:ascii="Segoe UI" w:hAnsi="Segoe UI" w:cs="Segoe UI"/>
                      <w:color w:val="333333"/>
                      <w:lang w:val="en-US"/>
                    </w:rPr>
                  </w:rPrChange>
                </w:rPr>
                <w:t>11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39"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45BC9F" w14:textId="77777777" w:rsidR="0071067C" w:rsidRPr="00A1242D" w:rsidRDefault="0071067C" w:rsidP="00A1242D">
            <w:pPr>
              <w:spacing w:line="240" w:lineRule="auto"/>
              <w:ind w:left="150" w:right="150"/>
              <w:jc w:val="center"/>
              <w:rPr>
                <w:ins w:id="1540" w:author="Michael Chary" w:date="2024-06-24T12:02:00Z"/>
                <w:color w:val="333333"/>
                <w:sz w:val="22"/>
                <w:szCs w:val="22"/>
                <w:lang w:val="en-US"/>
                <w:rPrChange w:id="1541" w:author="Michael Chary" w:date="2024-06-24T12:03:00Z">
                  <w:rPr>
                    <w:ins w:id="1542" w:author="Michael Chary" w:date="2024-06-24T12:02:00Z"/>
                    <w:rFonts w:ascii="Segoe UI" w:hAnsi="Segoe UI" w:cs="Segoe UI"/>
                    <w:color w:val="333333"/>
                    <w:lang w:val="en-US"/>
                  </w:rPr>
                </w:rPrChange>
              </w:rPr>
              <w:pPrChange w:id="1543" w:author="Michael Chary" w:date="2024-06-24T12:03:00Z">
                <w:pPr>
                  <w:spacing w:before="150" w:after="150" w:line="240" w:lineRule="auto"/>
                  <w:ind w:left="150" w:right="150"/>
                  <w:jc w:val="center"/>
                </w:pPr>
              </w:pPrChange>
            </w:pPr>
            <w:ins w:id="1544" w:author="Michael Chary" w:date="2024-06-24T12:02:00Z">
              <w:r w:rsidRPr="00A1242D">
                <w:rPr>
                  <w:color w:val="333333"/>
                  <w:sz w:val="22"/>
                  <w:szCs w:val="22"/>
                  <w:lang w:val="en-US"/>
                  <w:rPrChange w:id="1545" w:author="Michael Chary" w:date="2024-06-24T12:03:00Z">
                    <w:rPr>
                      <w:rFonts w:ascii="Segoe UI" w:hAnsi="Segoe UI" w:cs="Segoe UI"/>
                      <w:color w:val="333333"/>
                      <w:lang w:val="en-US"/>
                    </w:rPr>
                  </w:rPrChange>
                </w:rPr>
                <w:t>20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46" w:author="Michael Chary" w:date="2024-06-24T12:05:00Z">
              <w:tcPr>
                <w:tcW w:w="0" w:type="auto"/>
                <w:gridSpan w:val="4"/>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2620032" w14:textId="77777777" w:rsidR="0071067C" w:rsidRPr="00A1242D" w:rsidRDefault="0071067C" w:rsidP="00A1242D">
            <w:pPr>
              <w:spacing w:line="240" w:lineRule="auto"/>
              <w:ind w:left="150" w:right="150"/>
              <w:jc w:val="center"/>
              <w:rPr>
                <w:ins w:id="1547" w:author="Michael Chary" w:date="2024-06-24T12:02:00Z"/>
                <w:color w:val="333333"/>
                <w:sz w:val="22"/>
                <w:szCs w:val="22"/>
                <w:lang w:val="en-US"/>
                <w:rPrChange w:id="1548" w:author="Michael Chary" w:date="2024-06-24T12:03:00Z">
                  <w:rPr>
                    <w:ins w:id="1549" w:author="Michael Chary" w:date="2024-06-24T12:02:00Z"/>
                    <w:rFonts w:ascii="Segoe UI" w:hAnsi="Segoe UI" w:cs="Segoe UI"/>
                    <w:color w:val="333333"/>
                    <w:lang w:val="en-US"/>
                  </w:rPr>
                </w:rPrChange>
              </w:rPr>
              <w:pPrChange w:id="1550"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51"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AE4F3D" w14:textId="77777777" w:rsidR="0071067C" w:rsidRPr="00A1242D" w:rsidRDefault="0071067C" w:rsidP="00A1242D">
            <w:pPr>
              <w:spacing w:line="240" w:lineRule="auto"/>
              <w:ind w:left="150" w:right="150"/>
              <w:jc w:val="center"/>
              <w:rPr>
                <w:ins w:id="1552" w:author="Michael Chary" w:date="2024-06-24T12:02:00Z"/>
                <w:color w:val="333333"/>
                <w:sz w:val="22"/>
                <w:szCs w:val="22"/>
                <w:lang w:val="en-US"/>
                <w:rPrChange w:id="1553" w:author="Michael Chary" w:date="2024-06-24T12:03:00Z">
                  <w:rPr>
                    <w:ins w:id="1554" w:author="Michael Chary" w:date="2024-06-24T12:02:00Z"/>
                    <w:rFonts w:ascii="Segoe UI" w:hAnsi="Segoe UI" w:cs="Segoe UI"/>
                    <w:color w:val="333333"/>
                    <w:lang w:val="en-US"/>
                  </w:rPr>
                </w:rPrChange>
              </w:rPr>
              <w:pPrChange w:id="1555"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56"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E229F2A" w14:textId="77777777" w:rsidR="0071067C" w:rsidRPr="00A1242D" w:rsidRDefault="0071067C" w:rsidP="00A1242D">
            <w:pPr>
              <w:spacing w:line="240" w:lineRule="auto"/>
              <w:ind w:left="150" w:right="150"/>
              <w:jc w:val="center"/>
              <w:rPr>
                <w:ins w:id="1557" w:author="Michael Chary" w:date="2024-06-24T12:02:00Z"/>
                <w:color w:val="333333"/>
                <w:sz w:val="22"/>
                <w:szCs w:val="22"/>
                <w:lang w:val="en-US"/>
                <w:rPrChange w:id="1558" w:author="Michael Chary" w:date="2024-06-24T12:03:00Z">
                  <w:rPr>
                    <w:ins w:id="1559" w:author="Michael Chary" w:date="2024-06-24T12:02:00Z"/>
                    <w:rFonts w:ascii="Segoe UI" w:hAnsi="Segoe UI" w:cs="Segoe UI"/>
                    <w:color w:val="333333"/>
                    <w:lang w:val="en-US"/>
                  </w:rPr>
                </w:rPrChange>
              </w:rPr>
              <w:pPrChange w:id="1560" w:author="Michael Chary" w:date="2024-06-24T12:03:00Z">
                <w:pPr>
                  <w:spacing w:before="150" w:after="150" w:line="240" w:lineRule="auto"/>
                  <w:ind w:left="150" w:right="150"/>
                  <w:jc w:val="center"/>
                </w:pPr>
              </w:pPrChange>
            </w:pPr>
            <w:ins w:id="1561" w:author="Michael Chary" w:date="2024-06-24T12:02:00Z">
              <w:r w:rsidRPr="00A1242D">
                <w:rPr>
                  <w:color w:val="333333"/>
                  <w:sz w:val="22"/>
                  <w:szCs w:val="22"/>
                  <w:lang w:val="en-US"/>
                  <w:rPrChange w:id="1562" w:author="Michael Chary" w:date="2024-06-24T12:03:00Z">
                    <w:rPr>
                      <w:rFonts w:ascii="Segoe UI" w:hAnsi="Segoe UI" w:cs="Segoe UI"/>
                      <w:color w:val="333333"/>
                      <w:lang w:val="en-US"/>
                    </w:rPr>
                  </w:rPrChange>
                </w:rPr>
                <w:t>39</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63"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140FD74" w14:textId="77777777" w:rsidR="0071067C" w:rsidRPr="00A1242D" w:rsidRDefault="0071067C" w:rsidP="00A1242D">
            <w:pPr>
              <w:spacing w:line="240" w:lineRule="auto"/>
              <w:ind w:left="150" w:right="150"/>
              <w:jc w:val="center"/>
              <w:rPr>
                <w:ins w:id="1564" w:author="Michael Chary" w:date="2024-06-24T12:02:00Z"/>
                <w:color w:val="333333"/>
                <w:sz w:val="22"/>
                <w:szCs w:val="22"/>
                <w:lang w:val="en-US"/>
                <w:rPrChange w:id="1565" w:author="Michael Chary" w:date="2024-06-24T12:03:00Z">
                  <w:rPr>
                    <w:ins w:id="1566" w:author="Michael Chary" w:date="2024-06-24T12:02:00Z"/>
                    <w:rFonts w:ascii="Segoe UI" w:hAnsi="Segoe UI" w:cs="Segoe UI"/>
                    <w:color w:val="333333"/>
                    <w:lang w:val="en-US"/>
                  </w:rPr>
                </w:rPrChange>
              </w:rPr>
              <w:pPrChange w:id="1567" w:author="Michael Chary" w:date="2024-06-24T12:03:00Z">
                <w:pPr>
                  <w:spacing w:before="150" w:after="150" w:line="240" w:lineRule="auto"/>
                  <w:ind w:left="150" w:right="150"/>
                  <w:jc w:val="center"/>
                </w:pPr>
              </w:pPrChange>
            </w:pPr>
            <w:ins w:id="1568" w:author="Michael Chary" w:date="2024-06-24T12:02:00Z">
              <w:r w:rsidRPr="00A1242D">
                <w:rPr>
                  <w:color w:val="333333"/>
                  <w:sz w:val="22"/>
                  <w:szCs w:val="22"/>
                  <w:lang w:val="en-US"/>
                  <w:rPrChange w:id="1569" w:author="Michael Chary" w:date="2024-06-24T12:03:00Z">
                    <w:rPr>
                      <w:rFonts w:ascii="Segoe UI" w:hAnsi="Segoe UI" w:cs="Segoe UI"/>
                      <w:color w:val="333333"/>
                      <w:lang w:val="en-US"/>
                    </w:rPr>
                  </w:rPrChange>
                </w:rPr>
                <w:t>24</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70"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4813E5" w14:textId="77777777" w:rsidR="0071067C" w:rsidRPr="00A1242D" w:rsidRDefault="0071067C" w:rsidP="00A1242D">
            <w:pPr>
              <w:spacing w:line="240" w:lineRule="auto"/>
              <w:ind w:left="150" w:right="150"/>
              <w:jc w:val="center"/>
              <w:rPr>
                <w:ins w:id="1571" w:author="Michael Chary" w:date="2024-06-24T12:02:00Z"/>
                <w:color w:val="333333"/>
                <w:sz w:val="22"/>
                <w:szCs w:val="22"/>
                <w:lang w:val="en-US"/>
                <w:rPrChange w:id="1572" w:author="Michael Chary" w:date="2024-06-24T12:03:00Z">
                  <w:rPr>
                    <w:ins w:id="1573" w:author="Michael Chary" w:date="2024-06-24T12:02:00Z"/>
                    <w:rFonts w:ascii="Segoe UI" w:hAnsi="Segoe UI" w:cs="Segoe UI"/>
                    <w:color w:val="333333"/>
                    <w:lang w:val="en-US"/>
                  </w:rPr>
                </w:rPrChange>
              </w:rPr>
              <w:pPrChange w:id="1574" w:author="Michael Chary" w:date="2024-06-24T12:03:00Z">
                <w:pPr>
                  <w:spacing w:before="150" w:after="150" w:line="240" w:lineRule="auto"/>
                  <w:ind w:left="150" w:right="150"/>
                  <w:jc w:val="center"/>
                </w:pPr>
              </w:pPrChange>
            </w:pPr>
            <w:ins w:id="1575" w:author="Michael Chary" w:date="2024-06-24T12:02:00Z">
              <w:r w:rsidRPr="00A1242D">
                <w:rPr>
                  <w:color w:val="333333"/>
                  <w:sz w:val="22"/>
                  <w:szCs w:val="22"/>
                  <w:lang w:val="en-US"/>
                  <w:rPrChange w:id="1576" w:author="Michael Chary" w:date="2024-06-24T12:03:00Z">
                    <w:rPr>
                      <w:rFonts w:ascii="Segoe UI" w:hAnsi="Segoe UI" w:cs="Segoe UI"/>
                      <w:color w:val="333333"/>
                      <w:lang w:val="en-US"/>
                    </w:rPr>
                  </w:rPrChange>
                </w:rPr>
                <w:t>63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77"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9302057" w14:textId="77777777" w:rsidR="0071067C" w:rsidRPr="00A1242D" w:rsidRDefault="0071067C" w:rsidP="00A1242D">
            <w:pPr>
              <w:spacing w:line="240" w:lineRule="auto"/>
              <w:ind w:left="150" w:right="150"/>
              <w:jc w:val="center"/>
              <w:rPr>
                <w:ins w:id="1578" w:author="Michael Chary" w:date="2024-06-24T12:02:00Z"/>
                <w:color w:val="333333"/>
                <w:sz w:val="22"/>
                <w:szCs w:val="22"/>
                <w:lang w:val="en-US"/>
                <w:rPrChange w:id="1579" w:author="Michael Chary" w:date="2024-06-24T12:03:00Z">
                  <w:rPr>
                    <w:ins w:id="1580" w:author="Michael Chary" w:date="2024-06-24T12:02:00Z"/>
                    <w:rFonts w:ascii="Segoe UI" w:hAnsi="Segoe UI" w:cs="Segoe UI"/>
                    <w:color w:val="333333"/>
                    <w:lang w:val="en-US"/>
                  </w:rPr>
                </w:rPrChange>
              </w:rPr>
              <w:pPrChange w:id="1581"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82"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5595E0" w14:textId="77777777" w:rsidR="0071067C" w:rsidRPr="00A1242D" w:rsidRDefault="0071067C" w:rsidP="00A1242D">
            <w:pPr>
              <w:spacing w:line="240" w:lineRule="auto"/>
              <w:ind w:left="150" w:right="150"/>
              <w:jc w:val="center"/>
              <w:rPr>
                <w:ins w:id="1583" w:author="Michael Chary" w:date="2024-06-24T12:02:00Z"/>
                <w:color w:val="333333"/>
                <w:sz w:val="22"/>
                <w:szCs w:val="22"/>
                <w:lang w:val="en-US"/>
                <w:rPrChange w:id="1584" w:author="Michael Chary" w:date="2024-06-24T12:03:00Z">
                  <w:rPr>
                    <w:ins w:id="1585" w:author="Michael Chary" w:date="2024-06-24T12:02:00Z"/>
                    <w:rFonts w:ascii="Segoe UI" w:hAnsi="Segoe UI" w:cs="Segoe UI"/>
                    <w:color w:val="333333"/>
                    <w:lang w:val="en-US"/>
                  </w:rPr>
                </w:rPrChange>
              </w:rPr>
              <w:pPrChange w:id="1586" w:author="Michael Chary" w:date="2024-06-24T12:03:00Z">
                <w:pPr>
                  <w:spacing w:before="150" w:after="150" w:line="240" w:lineRule="auto"/>
                  <w:ind w:left="150" w:right="150"/>
                  <w:jc w:val="center"/>
                </w:pPr>
              </w:pPrChange>
            </w:pPr>
          </w:p>
        </w:tc>
      </w:tr>
      <w:tr w:rsidR="00A7004B" w:rsidRPr="00A7004B" w14:paraId="7BFB9D2E" w14:textId="77777777" w:rsidTr="00A7004B">
        <w:tblPrEx>
          <w:tblPrExChange w:id="1587" w:author="Michael Chary" w:date="2024-06-24T12:05:00Z">
            <w:tblPrEx>
              <w:tblW w:w="0" w:type="auto"/>
            </w:tblPrEx>
          </w:tblPrExChange>
        </w:tblPrEx>
        <w:trPr>
          <w:trHeight w:val="500"/>
          <w:ins w:id="1588" w:author="Michael Chary" w:date="2024-06-24T12:02:00Z"/>
          <w:trPrChange w:id="1589" w:author="Michael Chary" w:date="2024-06-24T12:05:00Z">
            <w:trPr>
              <w:gridAfter w:val="0"/>
            </w:trPr>
          </w:trPrChange>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90" w:author="Michael Chary" w:date="2024-06-24T12:05: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4BBAC7D" w14:textId="77777777" w:rsidR="0071067C" w:rsidRPr="00A1242D" w:rsidRDefault="0071067C" w:rsidP="00A1242D">
            <w:pPr>
              <w:spacing w:line="240" w:lineRule="auto"/>
              <w:ind w:left="150" w:right="150"/>
              <w:rPr>
                <w:ins w:id="1591" w:author="Michael Chary" w:date="2024-06-24T12:02:00Z"/>
                <w:b/>
                <w:bCs/>
                <w:color w:val="333333"/>
                <w:sz w:val="22"/>
                <w:szCs w:val="22"/>
                <w:lang w:val="en-US"/>
                <w:rPrChange w:id="1592" w:author="Michael Chary" w:date="2024-06-24T12:03:00Z">
                  <w:rPr>
                    <w:ins w:id="1593" w:author="Michael Chary" w:date="2024-06-24T12:02:00Z"/>
                    <w:rFonts w:ascii="Segoe UI" w:hAnsi="Segoe UI" w:cs="Segoe UI"/>
                    <w:b/>
                    <w:bCs/>
                    <w:color w:val="333333"/>
                    <w:lang w:val="en-US"/>
                  </w:rPr>
                </w:rPrChange>
              </w:rPr>
              <w:pPrChange w:id="1594" w:author="Michael Chary" w:date="2024-06-24T12:03:00Z">
                <w:pPr>
                  <w:spacing w:before="150" w:after="150" w:line="240" w:lineRule="auto"/>
                  <w:ind w:left="150" w:right="150"/>
                </w:pPr>
              </w:pPrChange>
            </w:pPr>
            <w:ins w:id="1595" w:author="Michael Chary" w:date="2024-06-24T12:02:00Z">
              <w:r w:rsidRPr="00A1242D">
                <w:rPr>
                  <w:b/>
                  <w:bCs/>
                  <w:color w:val="333333"/>
                  <w:sz w:val="22"/>
                  <w:szCs w:val="22"/>
                  <w:lang w:val="en-US"/>
                  <w:rPrChange w:id="1596" w:author="Michael Chary" w:date="2024-06-24T12:03:00Z">
                    <w:rPr>
                      <w:rFonts w:ascii="Segoe UI" w:hAnsi="Segoe UI" w:cs="Segoe UI"/>
                      <w:b/>
                      <w:bCs/>
                      <w:color w:val="333333"/>
                      <w:lang w:val="en-US"/>
                    </w:rPr>
                  </w:rPrChange>
                </w:rPr>
                <w:t>Total</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97"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ED4EEB5" w14:textId="77777777" w:rsidR="0071067C" w:rsidRPr="00A1242D" w:rsidRDefault="0071067C" w:rsidP="00A1242D">
            <w:pPr>
              <w:spacing w:line="240" w:lineRule="auto"/>
              <w:ind w:left="150" w:right="150"/>
              <w:jc w:val="center"/>
              <w:rPr>
                <w:ins w:id="1598" w:author="Michael Chary" w:date="2024-06-24T12:02:00Z"/>
                <w:color w:val="333333"/>
                <w:sz w:val="22"/>
                <w:szCs w:val="22"/>
                <w:lang w:val="en-US"/>
                <w:rPrChange w:id="1599" w:author="Michael Chary" w:date="2024-06-24T12:03:00Z">
                  <w:rPr>
                    <w:ins w:id="1600" w:author="Michael Chary" w:date="2024-06-24T12:02:00Z"/>
                    <w:rFonts w:ascii="Segoe UI" w:hAnsi="Segoe UI" w:cs="Segoe UI"/>
                    <w:color w:val="333333"/>
                    <w:lang w:val="en-US"/>
                  </w:rPr>
                </w:rPrChange>
              </w:rPr>
              <w:pPrChange w:id="1601" w:author="Michael Chary" w:date="2024-06-24T12:03:00Z">
                <w:pPr>
                  <w:spacing w:before="150" w:after="150" w:line="240" w:lineRule="auto"/>
                  <w:ind w:left="150" w:right="150"/>
                  <w:jc w:val="center"/>
                </w:pPr>
              </w:pPrChange>
            </w:pPr>
            <w:ins w:id="1602" w:author="Michael Chary" w:date="2024-06-24T12:02:00Z">
              <w:r w:rsidRPr="00A1242D">
                <w:rPr>
                  <w:color w:val="333333"/>
                  <w:sz w:val="22"/>
                  <w:szCs w:val="22"/>
                  <w:lang w:val="en-US"/>
                  <w:rPrChange w:id="1603" w:author="Michael Chary" w:date="2024-06-24T12:03:00Z">
                    <w:rPr>
                      <w:rFonts w:ascii="Segoe UI" w:hAnsi="Segoe UI" w:cs="Segoe UI"/>
                      <w:color w:val="333333"/>
                      <w:lang w:val="en-US"/>
                    </w:rPr>
                  </w:rPrChange>
                </w:rPr>
                <w:t>11</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04"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9D6718A" w14:textId="77777777" w:rsidR="0071067C" w:rsidRPr="00A1242D" w:rsidRDefault="0071067C" w:rsidP="00A1242D">
            <w:pPr>
              <w:spacing w:line="240" w:lineRule="auto"/>
              <w:ind w:left="150" w:right="150"/>
              <w:jc w:val="center"/>
              <w:rPr>
                <w:ins w:id="1605" w:author="Michael Chary" w:date="2024-06-24T12:02:00Z"/>
                <w:color w:val="333333"/>
                <w:sz w:val="22"/>
                <w:szCs w:val="22"/>
                <w:lang w:val="en-US"/>
                <w:rPrChange w:id="1606" w:author="Michael Chary" w:date="2024-06-24T12:03:00Z">
                  <w:rPr>
                    <w:ins w:id="1607" w:author="Michael Chary" w:date="2024-06-24T12:02:00Z"/>
                    <w:rFonts w:ascii="Segoe UI" w:hAnsi="Segoe UI" w:cs="Segoe UI"/>
                    <w:color w:val="333333"/>
                    <w:lang w:val="en-US"/>
                  </w:rPr>
                </w:rPrChange>
              </w:rPr>
              <w:pPrChange w:id="1608" w:author="Michael Chary" w:date="2024-06-24T12:03:00Z">
                <w:pPr>
                  <w:spacing w:before="150" w:after="150" w:line="240" w:lineRule="auto"/>
                  <w:ind w:left="150" w:right="150"/>
                  <w:jc w:val="center"/>
                </w:pPr>
              </w:pPrChange>
            </w:pPr>
            <w:ins w:id="1609" w:author="Michael Chary" w:date="2024-06-24T12:02:00Z">
              <w:r w:rsidRPr="00A1242D">
                <w:rPr>
                  <w:color w:val="333333"/>
                  <w:sz w:val="22"/>
                  <w:szCs w:val="22"/>
                  <w:lang w:val="en-US"/>
                  <w:rPrChange w:id="1610" w:author="Michael Chary" w:date="2024-06-24T12:03:00Z">
                    <w:rPr>
                      <w:rFonts w:ascii="Segoe UI" w:hAnsi="Segoe UI" w:cs="Segoe UI"/>
                      <w:color w:val="333333"/>
                      <w:lang w:val="en-US"/>
                    </w:rPr>
                  </w:rPrChange>
                </w:rPr>
                <w:t>13</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11"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CEA888" w14:textId="77777777" w:rsidR="0071067C" w:rsidRPr="00A1242D" w:rsidRDefault="0071067C" w:rsidP="00A1242D">
            <w:pPr>
              <w:spacing w:line="240" w:lineRule="auto"/>
              <w:ind w:left="150" w:right="150"/>
              <w:jc w:val="center"/>
              <w:rPr>
                <w:ins w:id="1612" w:author="Michael Chary" w:date="2024-06-24T12:02:00Z"/>
                <w:color w:val="333333"/>
                <w:sz w:val="22"/>
                <w:szCs w:val="22"/>
                <w:lang w:val="en-US"/>
                <w:rPrChange w:id="1613" w:author="Michael Chary" w:date="2024-06-24T12:03:00Z">
                  <w:rPr>
                    <w:ins w:id="1614" w:author="Michael Chary" w:date="2024-06-24T12:02:00Z"/>
                    <w:rFonts w:ascii="Segoe UI" w:hAnsi="Segoe UI" w:cs="Segoe UI"/>
                    <w:color w:val="333333"/>
                    <w:lang w:val="en-US"/>
                  </w:rPr>
                </w:rPrChange>
              </w:rPr>
              <w:pPrChange w:id="1615" w:author="Michael Chary" w:date="2024-06-24T12:03:00Z">
                <w:pPr>
                  <w:spacing w:before="150" w:after="150" w:line="240" w:lineRule="auto"/>
                  <w:ind w:left="150" w:right="150"/>
                  <w:jc w:val="center"/>
                </w:pPr>
              </w:pPrChange>
            </w:pPr>
            <w:ins w:id="1616" w:author="Michael Chary" w:date="2024-06-24T12:02:00Z">
              <w:r w:rsidRPr="00A1242D">
                <w:rPr>
                  <w:color w:val="333333"/>
                  <w:sz w:val="22"/>
                  <w:szCs w:val="22"/>
                  <w:lang w:val="en-US"/>
                  <w:rPrChange w:id="1617" w:author="Michael Chary" w:date="2024-06-24T12:03:00Z">
                    <w:rPr>
                      <w:rFonts w:ascii="Segoe UI" w:hAnsi="Segoe UI" w:cs="Segoe UI"/>
                      <w:color w:val="333333"/>
                      <w:lang w:val="en-US"/>
                    </w:rPr>
                  </w:rPrChange>
                </w:rPr>
                <w:t>24</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18" w:author="Michael Chary" w:date="2024-06-24T12:05:00Z">
              <w:tcPr>
                <w:tcW w:w="0" w:type="auto"/>
                <w:gridSpan w:val="4"/>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242461" w14:textId="77777777" w:rsidR="0071067C" w:rsidRPr="00A1242D" w:rsidRDefault="0071067C" w:rsidP="00A1242D">
            <w:pPr>
              <w:spacing w:line="240" w:lineRule="auto"/>
              <w:ind w:left="150" w:right="150"/>
              <w:jc w:val="center"/>
              <w:rPr>
                <w:ins w:id="1619" w:author="Michael Chary" w:date="2024-06-24T12:02:00Z"/>
                <w:color w:val="333333"/>
                <w:sz w:val="22"/>
                <w:szCs w:val="22"/>
                <w:lang w:val="en-US"/>
                <w:rPrChange w:id="1620" w:author="Michael Chary" w:date="2024-06-24T12:03:00Z">
                  <w:rPr>
                    <w:ins w:id="1621" w:author="Michael Chary" w:date="2024-06-24T12:02:00Z"/>
                    <w:rFonts w:ascii="Segoe UI" w:hAnsi="Segoe UI" w:cs="Segoe UI"/>
                    <w:color w:val="333333"/>
                    <w:lang w:val="en-US"/>
                  </w:rPr>
                </w:rPrChange>
              </w:rPr>
              <w:pPrChange w:id="1622" w:author="Michael Chary" w:date="2024-06-24T12:03:00Z">
                <w:pPr>
                  <w:spacing w:before="150" w:after="150" w:line="240" w:lineRule="auto"/>
                  <w:ind w:left="150" w:right="150"/>
                  <w:jc w:val="center"/>
                </w:pPr>
              </w:pPrChange>
            </w:pPr>
            <w:ins w:id="1623" w:author="Michael Chary" w:date="2024-06-24T12:02:00Z">
              <w:r w:rsidRPr="00A1242D">
                <w:rPr>
                  <w:color w:val="333333"/>
                  <w:sz w:val="22"/>
                  <w:szCs w:val="22"/>
                  <w:lang w:val="en-US"/>
                  <w:rPrChange w:id="1624" w:author="Michael Chary" w:date="2024-06-24T12:03:00Z">
                    <w:rPr>
                      <w:rFonts w:ascii="Segoe UI" w:hAnsi="Segoe UI" w:cs="Segoe UI"/>
                      <w:color w:val="333333"/>
                      <w:lang w:val="en-US"/>
                    </w:rPr>
                  </w:rPrChange>
                </w:rPr>
                <w:t>0.029</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25"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E944ED8" w14:textId="77777777" w:rsidR="0071067C" w:rsidRPr="00A1242D" w:rsidRDefault="0071067C" w:rsidP="00A1242D">
            <w:pPr>
              <w:spacing w:line="240" w:lineRule="auto"/>
              <w:ind w:left="150" w:right="150"/>
              <w:jc w:val="center"/>
              <w:rPr>
                <w:ins w:id="1626" w:author="Michael Chary" w:date="2024-06-24T12:02:00Z"/>
                <w:color w:val="333333"/>
                <w:sz w:val="22"/>
                <w:szCs w:val="22"/>
                <w:lang w:val="en-US"/>
                <w:rPrChange w:id="1627" w:author="Michael Chary" w:date="2024-06-24T12:03:00Z">
                  <w:rPr>
                    <w:ins w:id="1628" w:author="Michael Chary" w:date="2024-06-24T12:02:00Z"/>
                    <w:rFonts w:ascii="Segoe UI" w:hAnsi="Segoe UI" w:cs="Segoe UI"/>
                    <w:color w:val="333333"/>
                    <w:lang w:val="en-US"/>
                  </w:rPr>
                </w:rPrChange>
              </w:rPr>
              <w:pPrChange w:id="1629" w:author="Michael Chary" w:date="2024-06-24T12:03:00Z">
                <w:pPr>
                  <w:spacing w:before="150" w:after="150" w:line="240" w:lineRule="auto"/>
                  <w:ind w:left="150" w:right="150"/>
                  <w:jc w:val="center"/>
                </w:pPr>
              </w:pPrChange>
            </w:pPr>
            <w:ins w:id="1630" w:author="Michael Chary" w:date="2024-06-24T12:02:00Z">
              <w:r w:rsidRPr="00A1242D">
                <w:rPr>
                  <w:color w:val="333333"/>
                  <w:sz w:val="22"/>
                  <w:szCs w:val="22"/>
                  <w:lang w:val="en-US"/>
                  <w:rPrChange w:id="1631" w:author="Michael Chary" w:date="2024-06-24T12:03:00Z">
                    <w:rPr>
                      <w:rFonts w:ascii="Segoe UI" w:hAnsi="Segoe UI" w:cs="Segoe UI"/>
                      <w:color w:val="333333"/>
                      <w:lang w:val="en-US"/>
                    </w:rPr>
                  </w:rPrChange>
                </w:rPr>
                <w:t>0.050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32"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AA17162" w14:textId="77777777" w:rsidR="0071067C" w:rsidRPr="00A1242D" w:rsidRDefault="0071067C" w:rsidP="00A1242D">
            <w:pPr>
              <w:spacing w:line="240" w:lineRule="auto"/>
              <w:ind w:left="150" w:right="150"/>
              <w:jc w:val="center"/>
              <w:rPr>
                <w:ins w:id="1633" w:author="Michael Chary" w:date="2024-06-24T12:02:00Z"/>
                <w:color w:val="333333"/>
                <w:sz w:val="22"/>
                <w:szCs w:val="22"/>
                <w:lang w:val="en-US"/>
                <w:rPrChange w:id="1634" w:author="Michael Chary" w:date="2024-06-24T12:03:00Z">
                  <w:rPr>
                    <w:ins w:id="1635" w:author="Michael Chary" w:date="2024-06-24T12:02:00Z"/>
                    <w:rFonts w:ascii="Segoe UI" w:hAnsi="Segoe UI" w:cs="Segoe UI"/>
                    <w:color w:val="333333"/>
                    <w:lang w:val="en-US"/>
                  </w:rPr>
                </w:rPrChange>
              </w:rPr>
              <w:pPrChange w:id="1636" w:author="Michael Chary" w:date="2024-06-24T12:03:00Z">
                <w:pPr>
                  <w:spacing w:before="150" w:after="150" w:line="240" w:lineRule="auto"/>
                  <w:ind w:left="150" w:right="150"/>
                  <w:jc w:val="center"/>
                </w:pPr>
              </w:pPrChange>
            </w:pPr>
            <w:ins w:id="1637" w:author="Michael Chary" w:date="2024-06-24T12:02:00Z">
              <w:r w:rsidRPr="00A1242D">
                <w:rPr>
                  <w:color w:val="333333"/>
                  <w:sz w:val="22"/>
                  <w:szCs w:val="22"/>
                  <w:lang w:val="en-US"/>
                  <w:rPrChange w:id="1638" w:author="Michael Chary" w:date="2024-06-24T12:03:00Z">
                    <w:rPr>
                      <w:rFonts w:ascii="Segoe UI" w:hAnsi="Segoe UI" w:cs="Segoe UI"/>
                      <w:color w:val="333333"/>
                      <w:lang w:val="en-US"/>
                    </w:rPr>
                  </w:rPrChange>
                </w:rPr>
                <w:t>50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39"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E87B04A" w14:textId="77777777" w:rsidR="0071067C" w:rsidRPr="00A1242D" w:rsidRDefault="0071067C" w:rsidP="00A1242D">
            <w:pPr>
              <w:spacing w:line="240" w:lineRule="auto"/>
              <w:ind w:left="150" w:right="150"/>
              <w:jc w:val="center"/>
              <w:rPr>
                <w:ins w:id="1640" w:author="Michael Chary" w:date="2024-06-24T12:02:00Z"/>
                <w:color w:val="333333"/>
                <w:sz w:val="22"/>
                <w:szCs w:val="22"/>
                <w:lang w:val="en-US"/>
                <w:rPrChange w:id="1641" w:author="Michael Chary" w:date="2024-06-24T12:03:00Z">
                  <w:rPr>
                    <w:ins w:id="1642" w:author="Michael Chary" w:date="2024-06-24T12:02:00Z"/>
                    <w:rFonts w:ascii="Segoe UI" w:hAnsi="Segoe UI" w:cs="Segoe UI"/>
                    <w:color w:val="333333"/>
                    <w:lang w:val="en-US"/>
                  </w:rPr>
                </w:rPrChange>
              </w:rPr>
              <w:pPrChange w:id="1643" w:author="Michael Chary" w:date="2024-06-24T12:03:00Z">
                <w:pPr>
                  <w:spacing w:before="150" w:after="150" w:line="240" w:lineRule="auto"/>
                  <w:ind w:left="150" w:right="150"/>
                  <w:jc w:val="center"/>
                </w:pPr>
              </w:pPrChange>
            </w:pPr>
            <w:ins w:id="1644" w:author="Michael Chary" w:date="2024-06-24T12:02:00Z">
              <w:r w:rsidRPr="00A1242D">
                <w:rPr>
                  <w:color w:val="333333"/>
                  <w:sz w:val="22"/>
                  <w:szCs w:val="22"/>
                  <w:lang w:val="en-US"/>
                  <w:rPrChange w:id="1645" w:author="Michael Chary" w:date="2024-06-24T12:03:00Z">
                    <w:rPr>
                      <w:rFonts w:ascii="Segoe UI" w:hAnsi="Segoe UI" w:cs="Segoe UI"/>
                      <w:color w:val="333333"/>
                      <w:lang w:val="en-US"/>
                    </w:rPr>
                  </w:rPrChange>
                </w:rPr>
                <w:t>29</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46"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682F21B" w14:textId="77777777" w:rsidR="0071067C" w:rsidRPr="00A1242D" w:rsidRDefault="0071067C" w:rsidP="00A1242D">
            <w:pPr>
              <w:spacing w:line="240" w:lineRule="auto"/>
              <w:ind w:left="150" w:right="150"/>
              <w:jc w:val="center"/>
              <w:rPr>
                <w:ins w:id="1647" w:author="Michael Chary" w:date="2024-06-24T12:02:00Z"/>
                <w:color w:val="333333"/>
                <w:sz w:val="22"/>
                <w:szCs w:val="22"/>
                <w:lang w:val="en-US"/>
                <w:rPrChange w:id="1648" w:author="Michael Chary" w:date="2024-06-24T12:03:00Z">
                  <w:rPr>
                    <w:ins w:id="1649" w:author="Michael Chary" w:date="2024-06-24T12:02:00Z"/>
                    <w:rFonts w:ascii="Segoe UI" w:hAnsi="Segoe UI" w:cs="Segoe UI"/>
                    <w:color w:val="333333"/>
                    <w:lang w:val="en-US"/>
                  </w:rPr>
                </w:rPrChange>
              </w:rPr>
              <w:pPrChange w:id="1650" w:author="Michael Chary" w:date="2024-06-24T12:03:00Z">
                <w:pPr>
                  <w:spacing w:before="150" w:after="150" w:line="240" w:lineRule="auto"/>
                  <w:ind w:left="150" w:right="150"/>
                  <w:jc w:val="center"/>
                </w:pPr>
              </w:pPrChange>
            </w:pPr>
            <w:ins w:id="1651" w:author="Michael Chary" w:date="2024-06-24T12:02:00Z">
              <w:r w:rsidRPr="00A1242D">
                <w:rPr>
                  <w:color w:val="333333"/>
                  <w:sz w:val="22"/>
                  <w:szCs w:val="22"/>
                  <w:lang w:val="en-US"/>
                  <w:rPrChange w:id="1652" w:author="Michael Chary" w:date="2024-06-24T12:03:00Z">
                    <w:rPr>
                      <w:rFonts w:ascii="Segoe UI" w:hAnsi="Segoe UI" w:cs="Segoe UI"/>
                      <w:color w:val="333333"/>
                      <w:lang w:val="en-US"/>
                    </w:rPr>
                  </w:rPrChange>
                </w:rPr>
                <w:t>79</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53"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88ECCE1" w14:textId="77777777" w:rsidR="0071067C" w:rsidRPr="00A1242D" w:rsidRDefault="0071067C" w:rsidP="00A1242D">
            <w:pPr>
              <w:spacing w:line="240" w:lineRule="auto"/>
              <w:ind w:left="150" w:right="150"/>
              <w:jc w:val="center"/>
              <w:rPr>
                <w:ins w:id="1654" w:author="Michael Chary" w:date="2024-06-24T12:02:00Z"/>
                <w:color w:val="333333"/>
                <w:sz w:val="22"/>
                <w:szCs w:val="22"/>
                <w:lang w:val="en-US"/>
                <w:rPrChange w:id="1655" w:author="Michael Chary" w:date="2024-06-24T12:03:00Z">
                  <w:rPr>
                    <w:ins w:id="1656" w:author="Michael Chary" w:date="2024-06-24T12:02:00Z"/>
                    <w:rFonts w:ascii="Segoe UI" w:hAnsi="Segoe UI" w:cs="Segoe UI"/>
                    <w:color w:val="333333"/>
                    <w:lang w:val="en-US"/>
                  </w:rPr>
                </w:rPrChange>
              </w:rPr>
              <w:pPrChange w:id="1657" w:author="Michael Chary" w:date="2024-06-24T12:03:00Z">
                <w:pPr>
                  <w:spacing w:before="150" w:after="150" w:line="240" w:lineRule="auto"/>
                  <w:ind w:left="150" w:right="150"/>
                  <w:jc w:val="center"/>
                </w:pPr>
              </w:pPrChange>
            </w:pPr>
            <w:ins w:id="1658" w:author="Michael Chary" w:date="2024-06-24T12:02:00Z">
              <w:r w:rsidRPr="00A1242D">
                <w:rPr>
                  <w:color w:val="333333"/>
                  <w:sz w:val="22"/>
                  <w:szCs w:val="22"/>
                  <w:lang w:val="en-US"/>
                  <w:rPrChange w:id="1659" w:author="Michael Chary" w:date="2024-06-24T12:03:00Z">
                    <w:rPr>
                      <w:rFonts w:ascii="Segoe UI" w:hAnsi="Segoe UI" w:cs="Segoe UI"/>
                      <w:color w:val="333333"/>
                      <w:lang w:val="en-US"/>
                    </w:rPr>
                  </w:rPrChange>
                </w:rPr>
                <w:t>0.038</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660"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5689C4" w14:textId="77777777" w:rsidR="0071067C" w:rsidRPr="00A1242D" w:rsidRDefault="0071067C" w:rsidP="00A1242D">
            <w:pPr>
              <w:keepNext/>
              <w:spacing w:line="240" w:lineRule="auto"/>
              <w:ind w:left="150" w:right="150"/>
              <w:jc w:val="center"/>
              <w:rPr>
                <w:ins w:id="1661" w:author="Michael Chary" w:date="2024-06-24T12:02:00Z"/>
                <w:color w:val="333333"/>
                <w:sz w:val="22"/>
                <w:szCs w:val="22"/>
                <w:lang w:val="en-US"/>
                <w:rPrChange w:id="1662" w:author="Michael Chary" w:date="2024-06-24T12:03:00Z">
                  <w:rPr>
                    <w:ins w:id="1663" w:author="Michael Chary" w:date="2024-06-24T12:02:00Z"/>
                    <w:rFonts w:ascii="Segoe UI" w:hAnsi="Segoe UI" w:cs="Segoe UI"/>
                    <w:color w:val="333333"/>
                    <w:lang w:val="en-US"/>
                  </w:rPr>
                </w:rPrChange>
              </w:rPr>
              <w:pPrChange w:id="1664" w:author="Michael Chary" w:date="2024-06-24T12:03:00Z">
                <w:pPr>
                  <w:spacing w:before="150" w:after="150" w:line="240" w:lineRule="auto"/>
                  <w:ind w:left="150" w:right="150"/>
                  <w:jc w:val="center"/>
                </w:pPr>
              </w:pPrChange>
            </w:pPr>
            <w:ins w:id="1665" w:author="Michael Chary" w:date="2024-06-24T12:02:00Z">
              <w:r w:rsidRPr="00A1242D">
                <w:rPr>
                  <w:color w:val="333333"/>
                  <w:sz w:val="22"/>
                  <w:szCs w:val="22"/>
                  <w:lang w:val="en-US"/>
                  <w:rPrChange w:id="1666" w:author="Michael Chary" w:date="2024-06-24T12:03:00Z">
                    <w:rPr>
                      <w:rFonts w:ascii="Segoe UI" w:hAnsi="Segoe UI" w:cs="Segoe UI"/>
                      <w:color w:val="333333"/>
                      <w:lang w:val="en-US"/>
                    </w:rPr>
                  </w:rPrChange>
                </w:rPr>
                <w:t>0.050</w:t>
              </w:r>
            </w:ins>
          </w:p>
        </w:tc>
      </w:tr>
    </w:tbl>
    <w:p w14:paraId="39D30A75" w14:textId="77777777" w:rsidR="0071067C" w:rsidRDefault="0071067C" w:rsidP="0071067C">
      <w:pPr>
        <w:pStyle w:val="Caption"/>
        <w:rPr>
          <w:ins w:id="1667" w:author="Michael Chary" w:date="2024-06-24T12:02:00Z"/>
        </w:rPr>
      </w:pPr>
    </w:p>
    <w:p w14:paraId="6FF760B3" w14:textId="2E070814" w:rsidR="00D33985" w:rsidRDefault="0071067C" w:rsidP="0071067C">
      <w:pPr>
        <w:pStyle w:val="Caption"/>
        <w:rPr>
          <w:ins w:id="1668" w:author="Michael Chary" w:date="2024-06-24T13:39:00Z"/>
          <w:i w:val="0"/>
          <w:iCs w:val="0"/>
        </w:rPr>
      </w:pPr>
      <w:bookmarkStart w:id="1669" w:name="_Ref170123244"/>
      <w:ins w:id="1670" w:author="Michael Chary" w:date="2024-06-24T12:02:00Z">
        <w:r w:rsidRPr="0071067C">
          <w:rPr>
            <w:i w:val="0"/>
            <w:iCs w:val="0"/>
            <w:rPrChange w:id="1671" w:author="Michael Chary" w:date="2024-06-24T12:02:00Z">
              <w:rPr/>
            </w:rPrChange>
          </w:rPr>
          <w:t xml:space="preserve">Table </w:t>
        </w:r>
        <w:r w:rsidRPr="0071067C">
          <w:rPr>
            <w:i w:val="0"/>
            <w:iCs w:val="0"/>
            <w:rPrChange w:id="1672" w:author="Michael Chary" w:date="2024-06-24T12:02:00Z">
              <w:rPr/>
            </w:rPrChange>
          </w:rPr>
          <w:fldChar w:fldCharType="begin"/>
        </w:r>
        <w:r w:rsidRPr="0071067C">
          <w:rPr>
            <w:i w:val="0"/>
            <w:iCs w:val="0"/>
            <w:rPrChange w:id="1673" w:author="Michael Chary" w:date="2024-06-24T12:02:00Z">
              <w:rPr/>
            </w:rPrChange>
          </w:rPr>
          <w:instrText xml:space="preserve"> SEQ Table \* ARABIC </w:instrText>
        </w:r>
      </w:ins>
      <w:r w:rsidRPr="0071067C">
        <w:rPr>
          <w:i w:val="0"/>
          <w:iCs w:val="0"/>
          <w:rPrChange w:id="1674" w:author="Michael Chary" w:date="2024-06-24T12:02:00Z">
            <w:rPr/>
          </w:rPrChange>
        </w:rPr>
        <w:fldChar w:fldCharType="separate"/>
      </w:r>
      <w:ins w:id="1675" w:author="Michael Chary" w:date="2024-06-24T12:02:00Z">
        <w:r w:rsidRPr="0071067C">
          <w:rPr>
            <w:i w:val="0"/>
            <w:iCs w:val="0"/>
            <w:noProof/>
            <w:rPrChange w:id="1676" w:author="Michael Chary" w:date="2024-06-24T12:02:00Z">
              <w:rPr>
                <w:noProof/>
              </w:rPr>
            </w:rPrChange>
          </w:rPr>
          <w:t>2</w:t>
        </w:r>
        <w:r w:rsidRPr="0071067C">
          <w:rPr>
            <w:i w:val="0"/>
            <w:iCs w:val="0"/>
            <w:rPrChange w:id="1677" w:author="Michael Chary" w:date="2024-06-24T12:02:00Z">
              <w:rPr/>
            </w:rPrChange>
          </w:rPr>
          <w:fldChar w:fldCharType="end"/>
        </w:r>
        <w:bookmarkEnd w:id="1669"/>
        <w:r>
          <w:rPr>
            <w:i w:val="0"/>
            <w:iCs w:val="0"/>
          </w:rPr>
          <w:t>. Cohen’s</w:t>
        </w:r>
      </w:ins>
    </w:p>
    <w:p w14:paraId="5ECDB4BD" w14:textId="77777777" w:rsidR="00D33985" w:rsidRDefault="00D33985">
      <w:pPr>
        <w:rPr>
          <w:ins w:id="1678" w:author="Michael Chary" w:date="2024-06-24T13:39:00Z"/>
          <w:color w:val="1F497D" w:themeColor="text2"/>
          <w:sz w:val="18"/>
          <w:szCs w:val="18"/>
        </w:rPr>
      </w:pPr>
      <w:ins w:id="1679" w:author="Michael Chary" w:date="2024-06-24T13:39:00Z">
        <w:r>
          <w:rPr>
            <w:i/>
            <w:iCs/>
          </w:rPr>
          <w:br w:type="page"/>
        </w:r>
      </w:ins>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Change w:id="1680" w:author="Michael Chary" w:date="2024-06-24T13:43:00Z">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2160"/>
        <w:gridCol w:w="1710"/>
        <w:gridCol w:w="1831"/>
        <w:gridCol w:w="1769"/>
        <w:gridCol w:w="1800"/>
        <w:tblGridChange w:id="1681">
          <w:tblGrid>
            <w:gridCol w:w="2340"/>
            <w:gridCol w:w="612"/>
            <w:gridCol w:w="1350"/>
            <w:gridCol w:w="1399"/>
            <w:gridCol w:w="1399"/>
            <w:gridCol w:w="1399"/>
            <w:gridCol w:w="771"/>
          </w:tblGrid>
        </w:tblGridChange>
      </w:tblGrid>
      <w:tr w:rsidR="00D33985" w:rsidRPr="00D33985" w14:paraId="1A3FECD3" w14:textId="77777777" w:rsidTr="00D33985">
        <w:trPr>
          <w:tblHeader/>
          <w:ins w:id="1682" w:author="Michael Chary" w:date="2024-06-24T13:43:00Z"/>
          <w:trPrChange w:id="1683" w:author="Michael Chary" w:date="2024-06-24T13:43:00Z">
            <w:trPr>
              <w:tblHeader/>
            </w:trPr>
          </w:trPrChange>
        </w:trPr>
        <w:tc>
          <w:tcPr>
            <w:tcW w:w="2160" w:type="dxa"/>
            <w:tcBorders>
              <w:top w:val="nil"/>
              <w:left w:val="nil"/>
              <w:bottom w:val="nil"/>
              <w:right w:val="nil"/>
            </w:tcBorders>
            <w:shd w:val="clear" w:color="auto" w:fill="FFFFFF"/>
            <w:tcMar>
              <w:top w:w="75" w:type="dxa"/>
              <w:left w:w="75" w:type="dxa"/>
              <w:bottom w:w="90" w:type="dxa"/>
              <w:right w:w="75" w:type="dxa"/>
            </w:tcMar>
            <w:vAlign w:val="bottom"/>
            <w:tcPrChange w:id="1684" w:author="Michael Chary" w:date="2024-06-24T13:43:00Z">
              <w:tcPr>
                <w:tcW w:w="2340" w:type="dxa"/>
                <w:tcBorders>
                  <w:top w:val="nil"/>
                  <w:left w:val="nil"/>
                  <w:bottom w:val="nil"/>
                  <w:right w:val="nil"/>
                </w:tcBorders>
                <w:shd w:val="clear" w:color="auto" w:fill="FFFFFF"/>
                <w:tcMar>
                  <w:top w:w="75" w:type="dxa"/>
                  <w:left w:w="75" w:type="dxa"/>
                  <w:bottom w:w="90" w:type="dxa"/>
                  <w:right w:w="75" w:type="dxa"/>
                </w:tcMar>
                <w:vAlign w:val="bottom"/>
              </w:tcPr>
            </w:tcPrChange>
          </w:tcPr>
          <w:p w14:paraId="4CB6C1DD" w14:textId="77777777" w:rsidR="00D33985" w:rsidRPr="00D33985" w:rsidRDefault="00D33985" w:rsidP="00D33985">
            <w:pPr>
              <w:spacing w:line="240" w:lineRule="auto"/>
              <w:rPr>
                <w:ins w:id="1685" w:author="Michael Chary" w:date="2024-06-24T13:43:00Z"/>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Change w:id="1686" w:author="Michael Chary" w:date="2024-06-24T13:43:00Z">
              <w:tcPr>
                <w:tcW w:w="6930" w:type="dxa"/>
                <w:gridSpan w:val="6"/>
                <w:tcBorders>
                  <w:top w:val="nil"/>
                  <w:left w:val="nil"/>
                  <w:bottom w:val="nil"/>
                  <w:right w:val="nil"/>
                </w:tcBorders>
                <w:shd w:val="clear" w:color="auto" w:fill="FFFFFF"/>
                <w:tcMar>
                  <w:top w:w="0" w:type="dxa"/>
                  <w:left w:w="60" w:type="dxa"/>
                  <w:bottom w:w="0" w:type="dxa"/>
                  <w:right w:w="60" w:type="dxa"/>
                </w:tcMar>
                <w:vAlign w:val="center"/>
              </w:tcPr>
            </w:tcPrChange>
          </w:tcPr>
          <w:p w14:paraId="77A89A9A" w14:textId="1129DE81" w:rsidR="00D33985" w:rsidRPr="00D33985" w:rsidRDefault="00D33985" w:rsidP="00D33985">
            <w:pPr>
              <w:spacing w:line="240" w:lineRule="auto"/>
              <w:jc w:val="center"/>
              <w:rPr>
                <w:ins w:id="1687" w:author="Michael Chary" w:date="2024-06-24T13:43:00Z"/>
                <w:b/>
                <w:bCs/>
                <w:color w:val="333333"/>
                <w:sz w:val="22"/>
                <w:szCs w:val="22"/>
                <w:lang w:val="en-US"/>
              </w:rPr>
            </w:pPr>
            <w:ins w:id="1688" w:author="Michael Chary" w:date="2024-06-24T13:43:00Z">
              <w:r>
                <w:rPr>
                  <w:b/>
                  <w:bCs/>
                  <w:color w:val="333333"/>
                  <w:sz w:val="22"/>
                  <w:szCs w:val="22"/>
                  <w:lang w:val="en-US"/>
                </w:rPr>
                <w:t>Toxicologist’s Recommendations</w:t>
              </w:r>
            </w:ins>
          </w:p>
        </w:tc>
      </w:tr>
      <w:tr w:rsidR="00D33985" w:rsidRPr="00D33985" w14:paraId="22663D75" w14:textId="77777777" w:rsidTr="00D33985">
        <w:trPr>
          <w:tblHeader/>
          <w:ins w:id="1689" w:author="Michael Chary" w:date="2024-06-24T13:39:00Z"/>
          <w:trPrChange w:id="1690" w:author="Michael Chary" w:date="2024-06-24T13:43:00Z">
            <w:trPr>
              <w:tblHeader/>
            </w:trPr>
          </w:trPrChange>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Change w:id="1691" w:author="Michael Chary" w:date="2024-06-24T13:43:00Z">
              <w:tcPr>
                <w:tcW w:w="0" w:type="auto"/>
                <w:gridSpan w:val="2"/>
                <w:vMerge w:val="restart"/>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662BB5C" w14:textId="2DAB8BD7" w:rsidR="00D33985" w:rsidRPr="00D33985" w:rsidRDefault="00D33985" w:rsidP="00D33985">
            <w:pPr>
              <w:spacing w:line="240" w:lineRule="auto"/>
              <w:rPr>
                <w:ins w:id="1692" w:author="Michael Chary" w:date="2024-06-24T13:39:00Z"/>
                <w:color w:val="333333"/>
                <w:sz w:val="22"/>
                <w:szCs w:val="22"/>
                <w:lang w:val="en-US"/>
                <w:rPrChange w:id="1693" w:author="Michael Chary" w:date="2024-06-24T13:40:00Z">
                  <w:rPr>
                    <w:ins w:id="1694" w:author="Michael Chary" w:date="2024-06-24T13:39:00Z"/>
                    <w:rFonts w:ascii="Segoe UI" w:hAnsi="Segoe UI" w:cs="Segoe UI"/>
                    <w:color w:val="333333"/>
                    <w:lang w:val="en-US"/>
                  </w:rPr>
                </w:rPrChange>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Change w:id="1695" w:author="Michael Chary" w:date="2024-06-24T13:43:00Z">
              <w:tcPr>
                <w:tcW w:w="2749" w:type="dxa"/>
                <w:gridSpan w:val="2"/>
                <w:tcBorders>
                  <w:top w:val="nil"/>
                  <w:left w:val="nil"/>
                  <w:bottom w:val="nil"/>
                  <w:right w:val="nil"/>
                </w:tcBorders>
                <w:shd w:val="clear" w:color="auto" w:fill="FFFFFF"/>
                <w:tcMar>
                  <w:top w:w="0" w:type="dxa"/>
                  <w:left w:w="60" w:type="dxa"/>
                  <w:bottom w:w="0" w:type="dxa"/>
                  <w:right w:w="60" w:type="dxa"/>
                </w:tcMar>
                <w:vAlign w:val="center"/>
                <w:hideMark/>
              </w:tcPr>
            </w:tcPrChange>
          </w:tcPr>
          <w:p w14:paraId="14BA7E68" w14:textId="77777777" w:rsidR="00D33985" w:rsidRPr="00D33985" w:rsidRDefault="00D33985" w:rsidP="00D33985">
            <w:pPr>
              <w:spacing w:line="240" w:lineRule="auto"/>
              <w:jc w:val="center"/>
              <w:rPr>
                <w:ins w:id="1696" w:author="Michael Chary" w:date="2024-06-24T13:39:00Z"/>
                <w:color w:val="333333"/>
                <w:sz w:val="22"/>
                <w:szCs w:val="22"/>
                <w:lang w:val="en-US"/>
                <w:rPrChange w:id="1697" w:author="Michael Chary" w:date="2024-06-24T13:40:00Z">
                  <w:rPr>
                    <w:ins w:id="1698" w:author="Michael Chary" w:date="2024-06-24T13:39:00Z"/>
                    <w:rFonts w:ascii="Segoe UI" w:hAnsi="Segoe UI" w:cs="Segoe UI"/>
                    <w:color w:val="333333"/>
                    <w:lang w:val="en-US"/>
                  </w:rPr>
                </w:rPrChange>
              </w:rPr>
            </w:pPr>
            <w:ins w:id="1699" w:author="Michael Chary" w:date="2024-06-24T13:39:00Z">
              <w:r w:rsidRPr="00D33985">
                <w:rPr>
                  <w:b/>
                  <w:bCs/>
                  <w:color w:val="333333"/>
                  <w:sz w:val="22"/>
                  <w:szCs w:val="22"/>
                  <w:lang w:val="en-US"/>
                  <w:rPrChange w:id="1700" w:author="Michael Chary" w:date="2024-06-24T13:40:00Z">
                    <w:rPr>
                      <w:rFonts w:ascii="Segoe UI" w:hAnsi="Segoe UI" w:cs="Segoe UI"/>
                      <w:b/>
                      <w:bCs/>
                      <w:color w:val="333333"/>
                      <w:lang w:val="en-US"/>
                    </w:rPr>
                  </w:rPrChange>
                </w:rPr>
                <w:t>ICU</w:t>
              </w:r>
            </w:ins>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Change w:id="1701" w:author="Michael Chary" w:date="2024-06-24T13:43:00Z">
              <w:tcPr>
                <w:tcW w:w="3569" w:type="dxa"/>
                <w:gridSpan w:val="3"/>
                <w:tcBorders>
                  <w:top w:val="nil"/>
                  <w:left w:val="nil"/>
                  <w:bottom w:val="nil"/>
                  <w:right w:val="nil"/>
                </w:tcBorders>
                <w:shd w:val="clear" w:color="auto" w:fill="FFFFFF"/>
                <w:tcMar>
                  <w:top w:w="0" w:type="dxa"/>
                  <w:left w:w="60" w:type="dxa"/>
                  <w:bottom w:w="0" w:type="dxa"/>
                  <w:right w:w="0" w:type="dxa"/>
                </w:tcMar>
                <w:vAlign w:val="center"/>
                <w:hideMark/>
              </w:tcPr>
            </w:tcPrChange>
          </w:tcPr>
          <w:p w14:paraId="51902848" w14:textId="77777777" w:rsidR="00D33985" w:rsidRPr="00D33985" w:rsidRDefault="00D33985" w:rsidP="00D33985">
            <w:pPr>
              <w:spacing w:line="240" w:lineRule="auto"/>
              <w:jc w:val="center"/>
              <w:rPr>
                <w:ins w:id="1702" w:author="Michael Chary" w:date="2024-06-24T13:39:00Z"/>
                <w:color w:val="333333"/>
                <w:sz w:val="22"/>
                <w:szCs w:val="22"/>
                <w:lang w:val="en-US"/>
                <w:rPrChange w:id="1703" w:author="Michael Chary" w:date="2024-06-24T13:40:00Z">
                  <w:rPr>
                    <w:ins w:id="1704" w:author="Michael Chary" w:date="2024-06-24T13:39:00Z"/>
                    <w:rFonts w:ascii="Segoe UI" w:hAnsi="Segoe UI" w:cs="Segoe UI"/>
                    <w:color w:val="333333"/>
                    <w:lang w:val="en-US"/>
                  </w:rPr>
                </w:rPrChange>
              </w:rPr>
            </w:pPr>
            <w:ins w:id="1705" w:author="Michael Chary" w:date="2024-06-24T13:39:00Z">
              <w:r w:rsidRPr="00D33985">
                <w:rPr>
                  <w:b/>
                  <w:bCs/>
                  <w:color w:val="333333"/>
                  <w:sz w:val="22"/>
                  <w:szCs w:val="22"/>
                  <w:lang w:val="en-US"/>
                  <w:rPrChange w:id="1706" w:author="Michael Chary" w:date="2024-06-24T13:40:00Z">
                    <w:rPr>
                      <w:rFonts w:ascii="Segoe UI" w:hAnsi="Segoe UI" w:cs="Segoe UI"/>
                      <w:b/>
                      <w:bCs/>
                      <w:color w:val="333333"/>
                      <w:lang w:val="en-US"/>
                    </w:rPr>
                  </w:rPrChange>
                </w:rPr>
                <w:t>Not ICU</w:t>
              </w:r>
            </w:ins>
          </w:p>
        </w:tc>
      </w:tr>
      <w:tr w:rsidR="00D33985" w:rsidRPr="00D33985" w14:paraId="3CB41AB7" w14:textId="77777777" w:rsidTr="00D33985">
        <w:trPr>
          <w:tblHeader/>
          <w:ins w:id="1707" w:author="Michael Chary" w:date="2024-06-24T13:43:00Z"/>
          <w:trPrChange w:id="1708" w:author="Michael Chary" w:date="2024-06-24T13:43:00Z">
            <w:trPr>
              <w:tblHeader/>
            </w:trPr>
          </w:trPrChange>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Change w:id="1709" w:author="Michael Chary" w:date="2024-06-24T13:43:00Z">
              <w:tcPr>
                <w:tcW w:w="2340" w:type="dxa"/>
                <w:vMerge/>
                <w:tcBorders>
                  <w:top w:val="nil"/>
                  <w:left w:val="nil"/>
                  <w:bottom w:val="nil"/>
                  <w:right w:val="nil"/>
                </w:tcBorders>
                <w:shd w:val="clear" w:color="auto" w:fill="FFFFFF"/>
                <w:tcMar>
                  <w:top w:w="75" w:type="dxa"/>
                  <w:left w:w="75" w:type="dxa"/>
                  <w:bottom w:w="90" w:type="dxa"/>
                  <w:right w:w="75" w:type="dxa"/>
                </w:tcMar>
                <w:vAlign w:val="bottom"/>
              </w:tcPr>
            </w:tcPrChange>
          </w:tcPr>
          <w:p w14:paraId="1C650199" w14:textId="77777777" w:rsidR="00D33985" w:rsidRPr="00D33985" w:rsidRDefault="00D33985" w:rsidP="00D33985">
            <w:pPr>
              <w:spacing w:line="240" w:lineRule="auto"/>
              <w:rPr>
                <w:ins w:id="1710" w:author="Michael Chary" w:date="2024-06-24T13:43:00Z"/>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Change w:id="1711" w:author="Michael Chary" w:date="2024-06-24T13:43:00Z">
              <w:tcPr>
                <w:tcW w:w="3361" w:type="dxa"/>
                <w:gridSpan w:val="3"/>
                <w:tcBorders>
                  <w:top w:val="nil"/>
                  <w:left w:val="nil"/>
                  <w:bottom w:val="nil"/>
                  <w:right w:val="nil"/>
                </w:tcBorders>
                <w:shd w:val="clear" w:color="auto" w:fill="FFFFFF"/>
                <w:tcMar>
                  <w:top w:w="0" w:type="dxa"/>
                  <w:left w:w="60" w:type="dxa"/>
                  <w:bottom w:w="0" w:type="dxa"/>
                  <w:right w:w="60" w:type="dxa"/>
                </w:tcMar>
                <w:vAlign w:val="center"/>
              </w:tcPr>
            </w:tcPrChange>
          </w:tcPr>
          <w:p w14:paraId="69FB1CDA" w14:textId="72677986" w:rsidR="00D33985" w:rsidRPr="00D33985" w:rsidRDefault="00D33985" w:rsidP="00D33985">
            <w:pPr>
              <w:spacing w:line="240" w:lineRule="auto"/>
              <w:jc w:val="center"/>
              <w:rPr>
                <w:ins w:id="1712" w:author="Michael Chary" w:date="2024-06-24T13:43:00Z"/>
                <w:b/>
                <w:bCs/>
                <w:color w:val="333333"/>
                <w:sz w:val="22"/>
                <w:szCs w:val="22"/>
                <w:lang w:val="en-US"/>
              </w:rPr>
            </w:pPr>
            <w:ins w:id="1713" w:author="Michael Chary" w:date="2024-06-24T13:43:00Z">
              <w:r>
                <w:rPr>
                  <w:b/>
                  <w:bCs/>
                  <w:color w:val="333333"/>
                  <w:sz w:val="22"/>
                  <w:szCs w:val="22"/>
                  <w:lang w:val="en-US"/>
                </w:rPr>
                <w:t>INTOXICATE’s Recommendations</w:t>
              </w:r>
            </w:ins>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Change w:id="1714" w:author="Michael Chary" w:date="2024-06-24T13:43:00Z">
              <w:tcPr>
                <w:tcW w:w="3569" w:type="dxa"/>
                <w:gridSpan w:val="3"/>
                <w:tcBorders>
                  <w:top w:val="nil"/>
                  <w:left w:val="nil"/>
                  <w:bottom w:val="nil"/>
                  <w:right w:val="nil"/>
                </w:tcBorders>
                <w:shd w:val="clear" w:color="auto" w:fill="FFFFFF"/>
                <w:tcMar>
                  <w:top w:w="0" w:type="dxa"/>
                  <w:left w:w="60" w:type="dxa"/>
                  <w:bottom w:w="0" w:type="dxa"/>
                  <w:right w:w="0" w:type="dxa"/>
                </w:tcMar>
                <w:vAlign w:val="center"/>
              </w:tcPr>
            </w:tcPrChange>
          </w:tcPr>
          <w:p w14:paraId="618EC1F7" w14:textId="68AFD9EE" w:rsidR="00D33985" w:rsidRPr="00D33985" w:rsidRDefault="00D33985" w:rsidP="00D33985">
            <w:pPr>
              <w:spacing w:line="240" w:lineRule="auto"/>
              <w:jc w:val="center"/>
              <w:rPr>
                <w:ins w:id="1715" w:author="Michael Chary" w:date="2024-06-24T13:43:00Z"/>
                <w:b/>
                <w:bCs/>
                <w:color w:val="333333"/>
                <w:sz w:val="22"/>
                <w:szCs w:val="22"/>
                <w:lang w:val="en-US"/>
              </w:rPr>
            </w:pPr>
            <w:ins w:id="1716" w:author="Michael Chary" w:date="2024-06-24T13:43:00Z">
              <w:r>
                <w:rPr>
                  <w:b/>
                  <w:bCs/>
                  <w:color w:val="333333"/>
                  <w:sz w:val="22"/>
                  <w:szCs w:val="22"/>
                  <w:lang w:val="en-US"/>
                </w:rPr>
                <w:t>INTOXICATE’s Recommendations</w:t>
              </w:r>
            </w:ins>
          </w:p>
        </w:tc>
      </w:tr>
      <w:tr w:rsidR="00D33985" w:rsidRPr="00D33985" w14:paraId="0F30D208" w14:textId="77777777" w:rsidTr="00920577">
        <w:trPr>
          <w:tblHeader/>
          <w:ins w:id="1717" w:author="Michael Chary" w:date="2024-06-24T13:39:00Z"/>
          <w:trPrChange w:id="1718" w:author="Michael Chary" w:date="2024-06-24T13:48:00Z">
            <w:trPr>
              <w:tblHeader/>
            </w:trPr>
          </w:trPrChange>
        </w:trPr>
        <w:tc>
          <w:tcPr>
            <w:tcW w:w="2160" w:type="dxa"/>
            <w:vMerge/>
            <w:tcBorders>
              <w:top w:val="nil"/>
              <w:left w:val="nil"/>
              <w:bottom w:val="nil"/>
              <w:right w:val="nil"/>
            </w:tcBorders>
            <w:shd w:val="clear" w:color="auto" w:fill="FFFFFF"/>
            <w:vAlign w:val="center"/>
            <w:hideMark/>
            <w:tcPrChange w:id="1719" w:author="Michael Chary" w:date="2024-06-24T13:48:00Z">
              <w:tcPr>
                <w:tcW w:w="0" w:type="auto"/>
                <w:gridSpan w:val="2"/>
                <w:vMerge/>
                <w:tcBorders>
                  <w:top w:val="nil"/>
                  <w:left w:val="nil"/>
                  <w:bottom w:val="nil"/>
                  <w:right w:val="nil"/>
                </w:tcBorders>
                <w:shd w:val="clear" w:color="auto" w:fill="FFFFFF"/>
                <w:vAlign w:val="center"/>
                <w:hideMark/>
              </w:tcPr>
            </w:tcPrChange>
          </w:tcPr>
          <w:p w14:paraId="4750692D" w14:textId="77777777" w:rsidR="00D33985" w:rsidRPr="00D33985" w:rsidRDefault="00D33985" w:rsidP="00D33985">
            <w:pPr>
              <w:spacing w:line="240" w:lineRule="auto"/>
              <w:rPr>
                <w:ins w:id="1720" w:author="Michael Chary" w:date="2024-06-24T13:39:00Z"/>
                <w:color w:val="333333"/>
                <w:sz w:val="22"/>
                <w:szCs w:val="22"/>
                <w:lang w:val="en-US"/>
                <w:rPrChange w:id="1721" w:author="Michael Chary" w:date="2024-06-24T13:40:00Z">
                  <w:rPr>
                    <w:ins w:id="1722" w:author="Michael Chary" w:date="2024-06-24T13:39:00Z"/>
                    <w:rFonts w:ascii="Segoe UI" w:hAnsi="Segoe UI" w:cs="Segoe UI"/>
                    <w:color w:val="333333"/>
                    <w:lang w:val="en-US"/>
                  </w:rPr>
                </w:rPrChange>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Change w:id="1723" w:author="Michael Chary" w:date="2024-06-24T13:48: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2DFBB9C" w14:textId="77777777" w:rsidR="00D33985" w:rsidRPr="00D33985" w:rsidRDefault="00D33985" w:rsidP="00D33985">
            <w:pPr>
              <w:spacing w:line="240" w:lineRule="auto"/>
              <w:jc w:val="center"/>
              <w:rPr>
                <w:ins w:id="1724" w:author="Michael Chary" w:date="2024-06-24T13:39:00Z"/>
                <w:color w:val="333333"/>
                <w:sz w:val="22"/>
                <w:szCs w:val="22"/>
                <w:lang w:val="en-US"/>
                <w:rPrChange w:id="1725" w:author="Michael Chary" w:date="2024-06-24T13:40:00Z">
                  <w:rPr>
                    <w:ins w:id="1726" w:author="Michael Chary" w:date="2024-06-24T13:39:00Z"/>
                    <w:rFonts w:ascii="Segoe UI" w:hAnsi="Segoe UI" w:cs="Segoe UI"/>
                    <w:color w:val="333333"/>
                    <w:lang w:val="en-US"/>
                  </w:rPr>
                </w:rPrChange>
              </w:rPr>
            </w:pPr>
            <w:ins w:id="1727" w:author="Michael Chary" w:date="2024-06-24T13:39:00Z">
              <w:r w:rsidRPr="00D33985">
                <w:rPr>
                  <w:b/>
                  <w:bCs/>
                  <w:color w:val="333333"/>
                  <w:sz w:val="22"/>
                  <w:szCs w:val="22"/>
                  <w:lang w:val="en-US"/>
                  <w:rPrChange w:id="1728" w:author="Michael Chary" w:date="2024-06-24T13:40:00Z">
                    <w:rPr>
                      <w:rFonts w:ascii="Segoe UI" w:hAnsi="Segoe UI" w:cs="Segoe UI"/>
                      <w:b/>
                      <w:bCs/>
                      <w:color w:val="333333"/>
                      <w:lang w:val="en-US"/>
                    </w:rPr>
                  </w:rPrChange>
                </w:rPr>
                <w:t>ICU</w:t>
              </w:r>
              <w:r w:rsidRPr="00D33985">
                <w:rPr>
                  <w:color w:val="333333"/>
                  <w:sz w:val="22"/>
                  <w:szCs w:val="22"/>
                  <w:lang w:val="en-US"/>
                  <w:rPrChange w:id="1729" w:author="Michael Chary" w:date="2024-06-24T13:40:00Z">
                    <w:rPr>
                      <w:rFonts w:ascii="Segoe UI" w:hAnsi="Segoe UI" w:cs="Segoe UI"/>
                      <w:color w:val="333333"/>
                      <w:lang w:val="en-US"/>
                    </w:rPr>
                  </w:rPrChange>
                </w:rPr>
                <w:t>, N = 11</w:t>
              </w:r>
              <w:r w:rsidRPr="00D33985">
                <w:rPr>
                  <w:i/>
                  <w:iCs/>
                  <w:color w:val="333333"/>
                  <w:sz w:val="22"/>
                  <w:szCs w:val="22"/>
                  <w:vertAlign w:val="superscript"/>
                  <w:lang w:val="en-US"/>
                  <w:rPrChange w:id="1730" w:author="Michael Chary" w:date="2024-06-24T13:40:00Z">
                    <w:rPr>
                      <w:rFonts w:ascii="Segoe UI" w:hAnsi="Segoe UI" w:cs="Segoe UI"/>
                      <w:i/>
                      <w:iCs/>
                      <w:color w:val="333333"/>
                      <w:sz w:val="14"/>
                      <w:szCs w:val="14"/>
                      <w:vertAlign w:val="superscript"/>
                      <w:lang w:val="en-US"/>
                    </w:rPr>
                  </w:rPrChange>
                </w:rPr>
                <w:t>1</w:t>
              </w:r>
            </w:ins>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Change w:id="1731" w:author="Michael Chary" w:date="2024-06-24T13:48: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C2D4ED4" w14:textId="77777777" w:rsidR="00D33985" w:rsidRPr="00D33985" w:rsidRDefault="00D33985" w:rsidP="00D33985">
            <w:pPr>
              <w:spacing w:line="240" w:lineRule="auto"/>
              <w:jc w:val="center"/>
              <w:rPr>
                <w:ins w:id="1732" w:author="Michael Chary" w:date="2024-06-24T13:39:00Z"/>
                <w:color w:val="333333"/>
                <w:sz w:val="22"/>
                <w:szCs w:val="22"/>
                <w:lang w:val="en-US"/>
                <w:rPrChange w:id="1733" w:author="Michael Chary" w:date="2024-06-24T13:40:00Z">
                  <w:rPr>
                    <w:ins w:id="1734" w:author="Michael Chary" w:date="2024-06-24T13:39:00Z"/>
                    <w:rFonts w:ascii="Segoe UI" w:hAnsi="Segoe UI" w:cs="Segoe UI"/>
                    <w:color w:val="333333"/>
                    <w:lang w:val="en-US"/>
                  </w:rPr>
                </w:rPrChange>
              </w:rPr>
            </w:pPr>
            <w:ins w:id="1735" w:author="Michael Chary" w:date="2024-06-24T13:39:00Z">
              <w:r w:rsidRPr="00D33985">
                <w:rPr>
                  <w:b/>
                  <w:bCs/>
                  <w:color w:val="333333"/>
                  <w:sz w:val="22"/>
                  <w:szCs w:val="22"/>
                  <w:lang w:val="en-US"/>
                  <w:rPrChange w:id="1736" w:author="Michael Chary" w:date="2024-06-24T13:40:00Z">
                    <w:rPr>
                      <w:rFonts w:ascii="Segoe UI" w:hAnsi="Segoe UI" w:cs="Segoe UI"/>
                      <w:b/>
                      <w:bCs/>
                      <w:color w:val="333333"/>
                      <w:lang w:val="en-US"/>
                    </w:rPr>
                  </w:rPrChange>
                </w:rPr>
                <w:t>Not ICU</w:t>
              </w:r>
              <w:r w:rsidRPr="00D33985">
                <w:rPr>
                  <w:color w:val="333333"/>
                  <w:sz w:val="22"/>
                  <w:szCs w:val="22"/>
                  <w:lang w:val="en-US"/>
                  <w:rPrChange w:id="1737" w:author="Michael Chary" w:date="2024-06-24T13:40:00Z">
                    <w:rPr>
                      <w:rFonts w:ascii="Segoe UI" w:hAnsi="Segoe UI" w:cs="Segoe UI"/>
                      <w:color w:val="333333"/>
                      <w:lang w:val="en-US"/>
                    </w:rPr>
                  </w:rPrChange>
                </w:rPr>
                <w:t>, N = 5</w:t>
              </w:r>
              <w:r w:rsidRPr="00D33985">
                <w:rPr>
                  <w:i/>
                  <w:iCs/>
                  <w:color w:val="333333"/>
                  <w:sz w:val="22"/>
                  <w:szCs w:val="22"/>
                  <w:vertAlign w:val="superscript"/>
                  <w:lang w:val="en-US"/>
                  <w:rPrChange w:id="1738" w:author="Michael Chary" w:date="2024-06-24T13:40:00Z">
                    <w:rPr>
                      <w:rFonts w:ascii="Segoe UI" w:hAnsi="Segoe UI" w:cs="Segoe UI"/>
                      <w:i/>
                      <w:iCs/>
                      <w:color w:val="333333"/>
                      <w:sz w:val="14"/>
                      <w:szCs w:val="14"/>
                      <w:vertAlign w:val="superscript"/>
                      <w:lang w:val="en-US"/>
                    </w:rPr>
                  </w:rPrChange>
                </w:rPr>
                <w:t>1</w:t>
              </w:r>
            </w:ins>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Change w:id="1739" w:author="Michael Chary" w:date="2024-06-24T13:48: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4135D7EF" w14:textId="77777777" w:rsidR="00D33985" w:rsidRPr="00D33985" w:rsidRDefault="00D33985" w:rsidP="00D33985">
            <w:pPr>
              <w:spacing w:line="240" w:lineRule="auto"/>
              <w:jc w:val="center"/>
              <w:rPr>
                <w:ins w:id="1740" w:author="Michael Chary" w:date="2024-06-24T13:39:00Z"/>
                <w:color w:val="333333"/>
                <w:sz w:val="22"/>
                <w:szCs w:val="22"/>
                <w:lang w:val="en-US"/>
                <w:rPrChange w:id="1741" w:author="Michael Chary" w:date="2024-06-24T13:40:00Z">
                  <w:rPr>
                    <w:ins w:id="1742" w:author="Michael Chary" w:date="2024-06-24T13:39:00Z"/>
                    <w:rFonts w:ascii="Segoe UI" w:hAnsi="Segoe UI" w:cs="Segoe UI"/>
                    <w:color w:val="333333"/>
                    <w:lang w:val="en-US"/>
                  </w:rPr>
                </w:rPrChange>
              </w:rPr>
            </w:pPr>
            <w:ins w:id="1743" w:author="Michael Chary" w:date="2024-06-24T13:39:00Z">
              <w:r w:rsidRPr="00D33985">
                <w:rPr>
                  <w:b/>
                  <w:bCs/>
                  <w:color w:val="333333"/>
                  <w:sz w:val="22"/>
                  <w:szCs w:val="22"/>
                  <w:lang w:val="en-US"/>
                  <w:rPrChange w:id="1744" w:author="Michael Chary" w:date="2024-06-24T13:40:00Z">
                    <w:rPr>
                      <w:rFonts w:ascii="Segoe UI" w:hAnsi="Segoe UI" w:cs="Segoe UI"/>
                      <w:b/>
                      <w:bCs/>
                      <w:color w:val="333333"/>
                      <w:lang w:val="en-US"/>
                    </w:rPr>
                  </w:rPrChange>
                </w:rPr>
                <w:t>ICU</w:t>
              </w:r>
              <w:r w:rsidRPr="00D33985">
                <w:rPr>
                  <w:color w:val="333333"/>
                  <w:sz w:val="22"/>
                  <w:szCs w:val="22"/>
                  <w:lang w:val="en-US"/>
                  <w:rPrChange w:id="1745" w:author="Michael Chary" w:date="2024-06-24T13:40:00Z">
                    <w:rPr>
                      <w:rFonts w:ascii="Segoe UI" w:hAnsi="Segoe UI" w:cs="Segoe UI"/>
                      <w:color w:val="333333"/>
                      <w:lang w:val="en-US"/>
                    </w:rPr>
                  </w:rPrChange>
                </w:rPr>
                <w:t>, N = 39</w:t>
              </w:r>
              <w:r w:rsidRPr="00D33985">
                <w:rPr>
                  <w:i/>
                  <w:iCs/>
                  <w:color w:val="333333"/>
                  <w:sz w:val="22"/>
                  <w:szCs w:val="22"/>
                  <w:vertAlign w:val="superscript"/>
                  <w:lang w:val="en-US"/>
                  <w:rPrChange w:id="1746" w:author="Michael Chary" w:date="2024-06-24T13:40:00Z">
                    <w:rPr>
                      <w:rFonts w:ascii="Segoe UI" w:hAnsi="Segoe UI" w:cs="Segoe UI"/>
                      <w:i/>
                      <w:iCs/>
                      <w:color w:val="333333"/>
                      <w:sz w:val="14"/>
                      <w:szCs w:val="14"/>
                      <w:vertAlign w:val="superscript"/>
                      <w:lang w:val="en-US"/>
                    </w:rPr>
                  </w:rPrChange>
                </w:rPr>
                <w:t>1</w:t>
              </w:r>
            </w:ins>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Change w:id="1747" w:author="Michael Chary" w:date="2024-06-24T13:48:00Z">
              <w:tcPr>
                <w:tcW w:w="2170" w:type="dxa"/>
                <w:gridSpan w:val="2"/>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49A9B926" w14:textId="77777777" w:rsidR="00D33985" w:rsidRPr="00D33985" w:rsidRDefault="00D33985" w:rsidP="00D33985">
            <w:pPr>
              <w:spacing w:line="240" w:lineRule="auto"/>
              <w:jc w:val="center"/>
              <w:rPr>
                <w:ins w:id="1748" w:author="Michael Chary" w:date="2024-06-24T13:39:00Z"/>
                <w:color w:val="333333"/>
                <w:sz w:val="22"/>
                <w:szCs w:val="22"/>
                <w:lang w:val="en-US"/>
                <w:rPrChange w:id="1749" w:author="Michael Chary" w:date="2024-06-24T13:40:00Z">
                  <w:rPr>
                    <w:ins w:id="1750" w:author="Michael Chary" w:date="2024-06-24T13:39:00Z"/>
                    <w:rFonts w:ascii="Segoe UI" w:hAnsi="Segoe UI" w:cs="Segoe UI"/>
                    <w:color w:val="333333"/>
                    <w:lang w:val="en-US"/>
                  </w:rPr>
                </w:rPrChange>
              </w:rPr>
            </w:pPr>
            <w:ins w:id="1751" w:author="Michael Chary" w:date="2024-06-24T13:39:00Z">
              <w:r w:rsidRPr="00D33985">
                <w:rPr>
                  <w:b/>
                  <w:bCs/>
                  <w:color w:val="333333"/>
                  <w:sz w:val="22"/>
                  <w:szCs w:val="22"/>
                  <w:lang w:val="en-US"/>
                  <w:rPrChange w:id="1752" w:author="Michael Chary" w:date="2024-06-24T13:40:00Z">
                    <w:rPr>
                      <w:rFonts w:ascii="Segoe UI" w:hAnsi="Segoe UI" w:cs="Segoe UI"/>
                      <w:b/>
                      <w:bCs/>
                      <w:color w:val="333333"/>
                      <w:lang w:val="en-US"/>
                    </w:rPr>
                  </w:rPrChange>
                </w:rPr>
                <w:t>Not ICU</w:t>
              </w:r>
              <w:r w:rsidRPr="00D33985">
                <w:rPr>
                  <w:color w:val="333333"/>
                  <w:sz w:val="22"/>
                  <w:szCs w:val="22"/>
                  <w:lang w:val="en-US"/>
                  <w:rPrChange w:id="1753" w:author="Michael Chary" w:date="2024-06-24T13:40:00Z">
                    <w:rPr>
                      <w:rFonts w:ascii="Segoe UI" w:hAnsi="Segoe UI" w:cs="Segoe UI"/>
                      <w:color w:val="333333"/>
                      <w:lang w:val="en-US"/>
                    </w:rPr>
                  </w:rPrChange>
                </w:rPr>
                <w:t>, N = 24</w:t>
              </w:r>
              <w:r w:rsidRPr="00D33985">
                <w:rPr>
                  <w:i/>
                  <w:iCs/>
                  <w:color w:val="333333"/>
                  <w:sz w:val="22"/>
                  <w:szCs w:val="22"/>
                  <w:vertAlign w:val="superscript"/>
                  <w:lang w:val="en-US"/>
                  <w:rPrChange w:id="1754" w:author="Michael Chary" w:date="2024-06-24T13:40:00Z">
                    <w:rPr>
                      <w:rFonts w:ascii="Segoe UI" w:hAnsi="Segoe UI" w:cs="Segoe UI"/>
                      <w:i/>
                      <w:iCs/>
                      <w:color w:val="333333"/>
                      <w:sz w:val="14"/>
                      <w:szCs w:val="14"/>
                      <w:vertAlign w:val="superscript"/>
                      <w:lang w:val="en-US"/>
                    </w:rPr>
                  </w:rPrChange>
                </w:rPr>
                <w:t>1</w:t>
              </w:r>
            </w:ins>
          </w:p>
        </w:tc>
      </w:tr>
      <w:tr w:rsidR="00D33985" w:rsidRPr="00D33985" w14:paraId="6F3BB356" w14:textId="77777777" w:rsidTr="00920577">
        <w:tblPrEx>
          <w:tblPrExChange w:id="1755" w:author="Michael Chary" w:date="2024-06-24T13:48:00Z">
            <w:tblPrEx>
              <w:tblW w:w="8499" w:type="dxa"/>
            </w:tblPrEx>
          </w:tblPrExChange>
        </w:tblPrEx>
        <w:trPr>
          <w:ins w:id="1756" w:author="Michael Chary" w:date="2024-06-24T13:39:00Z"/>
          <w:trPrChange w:id="1757"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758"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EF62D9C" w14:textId="77777777" w:rsidR="00D33985" w:rsidRPr="00D33985" w:rsidRDefault="00D33985" w:rsidP="00D33985">
            <w:pPr>
              <w:spacing w:line="240" w:lineRule="auto"/>
              <w:ind w:left="150" w:right="150"/>
              <w:rPr>
                <w:ins w:id="1759" w:author="Michael Chary" w:date="2024-06-24T13:39:00Z"/>
                <w:b/>
                <w:bCs/>
                <w:color w:val="333333"/>
                <w:sz w:val="22"/>
                <w:szCs w:val="22"/>
                <w:lang w:val="en-US"/>
                <w:rPrChange w:id="1760" w:author="Michael Chary" w:date="2024-06-24T13:40:00Z">
                  <w:rPr>
                    <w:ins w:id="1761" w:author="Michael Chary" w:date="2024-06-24T13:39:00Z"/>
                    <w:rFonts w:ascii="Segoe UI" w:hAnsi="Segoe UI" w:cs="Segoe UI"/>
                    <w:b/>
                    <w:bCs/>
                    <w:color w:val="333333"/>
                    <w:lang w:val="en-US"/>
                  </w:rPr>
                </w:rPrChange>
              </w:rPr>
              <w:pPrChange w:id="1762" w:author="Michael Chary" w:date="2024-06-24T13:40:00Z">
                <w:pPr>
                  <w:spacing w:before="150" w:after="150" w:line="240" w:lineRule="auto"/>
                  <w:ind w:left="150" w:right="150"/>
                </w:pPr>
              </w:pPrChange>
            </w:pPr>
            <w:ins w:id="1763" w:author="Michael Chary" w:date="2024-06-24T13:39:00Z">
              <w:r w:rsidRPr="00D33985">
                <w:rPr>
                  <w:b/>
                  <w:bCs/>
                  <w:color w:val="333333"/>
                  <w:sz w:val="22"/>
                  <w:szCs w:val="22"/>
                  <w:lang w:val="en-US"/>
                  <w:rPrChange w:id="1764" w:author="Michael Chary" w:date="2024-06-24T13:40:00Z">
                    <w:rPr>
                      <w:rFonts w:ascii="Segoe UI" w:hAnsi="Segoe UI" w:cs="Segoe UI"/>
                      <w:b/>
                      <w:bCs/>
                      <w:color w:val="333333"/>
                      <w:lang w:val="en-US"/>
                    </w:rPr>
                  </w:rPrChange>
                </w:rPr>
                <w:t>Respiratory Insufficiency</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76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540960F" w14:textId="77777777" w:rsidR="00D33985" w:rsidRPr="00D33985" w:rsidRDefault="00D33985" w:rsidP="00D33985">
            <w:pPr>
              <w:spacing w:line="240" w:lineRule="auto"/>
              <w:ind w:left="150" w:right="150"/>
              <w:jc w:val="center"/>
              <w:rPr>
                <w:ins w:id="1766" w:author="Michael Chary" w:date="2024-06-24T13:39:00Z"/>
                <w:color w:val="333333"/>
                <w:sz w:val="22"/>
                <w:szCs w:val="22"/>
                <w:lang w:val="en-US"/>
                <w:rPrChange w:id="1767" w:author="Michael Chary" w:date="2024-06-24T13:40:00Z">
                  <w:rPr>
                    <w:ins w:id="1768" w:author="Michael Chary" w:date="2024-06-24T13:39:00Z"/>
                    <w:rFonts w:ascii="Segoe UI" w:hAnsi="Segoe UI" w:cs="Segoe UI"/>
                    <w:color w:val="333333"/>
                    <w:lang w:val="en-US"/>
                  </w:rPr>
                </w:rPrChange>
              </w:rPr>
              <w:pPrChange w:id="1769" w:author="Michael Chary" w:date="2024-06-24T13:40:00Z">
                <w:pPr>
                  <w:spacing w:before="150" w:after="150" w:line="240" w:lineRule="auto"/>
                  <w:ind w:left="150" w:right="150"/>
                  <w:jc w:val="center"/>
                </w:pPr>
              </w:pPrChange>
            </w:pPr>
            <w:ins w:id="1770" w:author="Michael Chary" w:date="2024-06-24T13:39:00Z">
              <w:r w:rsidRPr="00D33985">
                <w:rPr>
                  <w:color w:val="333333"/>
                  <w:sz w:val="22"/>
                  <w:szCs w:val="22"/>
                  <w:lang w:val="en-US"/>
                  <w:rPrChange w:id="1771" w:author="Michael Chary" w:date="2024-06-24T13:40:00Z">
                    <w:rPr>
                      <w:rFonts w:ascii="Segoe UI" w:hAnsi="Segoe UI" w:cs="Segoe UI"/>
                      <w:color w:val="333333"/>
                      <w:lang w:val="en-US"/>
                    </w:rPr>
                  </w:rPrChange>
                </w:rPr>
                <w:t>6 (55%)</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77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C995DE" w14:textId="77777777" w:rsidR="00D33985" w:rsidRPr="00D33985" w:rsidRDefault="00D33985" w:rsidP="00D33985">
            <w:pPr>
              <w:spacing w:line="240" w:lineRule="auto"/>
              <w:ind w:left="150" w:right="150"/>
              <w:jc w:val="center"/>
              <w:rPr>
                <w:ins w:id="1773" w:author="Michael Chary" w:date="2024-06-24T13:39:00Z"/>
                <w:color w:val="333333"/>
                <w:sz w:val="22"/>
                <w:szCs w:val="22"/>
                <w:lang w:val="en-US"/>
                <w:rPrChange w:id="1774" w:author="Michael Chary" w:date="2024-06-24T13:40:00Z">
                  <w:rPr>
                    <w:ins w:id="1775" w:author="Michael Chary" w:date="2024-06-24T13:39:00Z"/>
                    <w:rFonts w:ascii="Segoe UI" w:hAnsi="Segoe UI" w:cs="Segoe UI"/>
                    <w:color w:val="333333"/>
                    <w:lang w:val="en-US"/>
                  </w:rPr>
                </w:rPrChange>
              </w:rPr>
              <w:pPrChange w:id="1776" w:author="Michael Chary" w:date="2024-06-24T13:40:00Z">
                <w:pPr>
                  <w:spacing w:before="150" w:after="150" w:line="240" w:lineRule="auto"/>
                  <w:ind w:left="150" w:right="150"/>
                  <w:jc w:val="center"/>
                </w:pPr>
              </w:pPrChange>
            </w:pPr>
            <w:ins w:id="1777" w:author="Michael Chary" w:date="2024-06-24T13:39:00Z">
              <w:r w:rsidRPr="00D33985">
                <w:rPr>
                  <w:color w:val="333333"/>
                  <w:sz w:val="22"/>
                  <w:szCs w:val="22"/>
                  <w:lang w:val="en-US"/>
                  <w:rPrChange w:id="1778" w:author="Michael Chary" w:date="2024-06-24T13:40:00Z">
                    <w:rPr>
                      <w:rFonts w:ascii="Segoe UI" w:hAnsi="Segoe UI" w:cs="Segoe UI"/>
                      <w:color w:val="333333"/>
                      <w:lang w:val="en-US"/>
                    </w:rPr>
                  </w:rPrChange>
                </w:rPr>
                <w:t>2 (40%)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77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872604" w14:textId="77777777" w:rsidR="00D33985" w:rsidRPr="00D33985" w:rsidRDefault="00D33985" w:rsidP="00D33985">
            <w:pPr>
              <w:spacing w:line="240" w:lineRule="auto"/>
              <w:ind w:left="150" w:right="150"/>
              <w:jc w:val="center"/>
              <w:rPr>
                <w:ins w:id="1780" w:author="Michael Chary" w:date="2024-06-24T13:39:00Z"/>
                <w:color w:val="333333"/>
                <w:sz w:val="22"/>
                <w:szCs w:val="22"/>
                <w:lang w:val="en-US"/>
                <w:rPrChange w:id="1781" w:author="Michael Chary" w:date="2024-06-24T13:40:00Z">
                  <w:rPr>
                    <w:ins w:id="1782" w:author="Michael Chary" w:date="2024-06-24T13:39:00Z"/>
                    <w:rFonts w:ascii="Segoe UI" w:hAnsi="Segoe UI" w:cs="Segoe UI"/>
                    <w:color w:val="333333"/>
                    <w:lang w:val="en-US"/>
                  </w:rPr>
                </w:rPrChange>
              </w:rPr>
              <w:pPrChange w:id="1783" w:author="Michael Chary" w:date="2024-06-24T13:40:00Z">
                <w:pPr>
                  <w:spacing w:before="150" w:after="150" w:line="240" w:lineRule="auto"/>
                  <w:ind w:left="150" w:right="150"/>
                  <w:jc w:val="center"/>
                </w:pPr>
              </w:pPrChange>
            </w:pPr>
            <w:ins w:id="1784" w:author="Michael Chary" w:date="2024-06-24T13:39:00Z">
              <w:r w:rsidRPr="00D33985">
                <w:rPr>
                  <w:color w:val="333333"/>
                  <w:sz w:val="22"/>
                  <w:szCs w:val="22"/>
                  <w:lang w:val="en-US"/>
                  <w:rPrChange w:id="1785" w:author="Michael Chary" w:date="2024-06-24T13:40:00Z">
                    <w:rPr>
                      <w:rFonts w:ascii="Segoe UI" w:hAnsi="Segoe UI" w:cs="Segoe UI"/>
                      <w:color w:val="333333"/>
                      <w:lang w:val="en-US"/>
                    </w:rPr>
                  </w:rPrChange>
                </w:rPr>
                <w:t>7 (18%)</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78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CCA1C0E" w14:textId="77777777" w:rsidR="00D33985" w:rsidRPr="00D33985" w:rsidRDefault="00D33985" w:rsidP="00D33985">
            <w:pPr>
              <w:spacing w:line="240" w:lineRule="auto"/>
              <w:ind w:left="150" w:right="150"/>
              <w:jc w:val="center"/>
              <w:rPr>
                <w:ins w:id="1787" w:author="Michael Chary" w:date="2024-06-24T13:39:00Z"/>
                <w:color w:val="333333"/>
                <w:sz w:val="22"/>
                <w:szCs w:val="22"/>
                <w:lang w:val="en-US"/>
                <w:rPrChange w:id="1788" w:author="Michael Chary" w:date="2024-06-24T13:40:00Z">
                  <w:rPr>
                    <w:ins w:id="1789" w:author="Michael Chary" w:date="2024-06-24T13:39:00Z"/>
                    <w:rFonts w:ascii="Segoe UI" w:hAnsi="Segoe UI" w:cs="Segoe UI"/>
                    <w:color w:val="333333"/>
                    <w:lang w:val="en-US"/>
                  </w:rPr>
                </w:rPrChange>
              </w:rPr>
              <w:pPrChange w:id="1790" w:author="Michael Chary" w:date="2024-06-24T13:40:00Z">
                <w:pPr>
                  <w:spacing w:before="150" w:after="150" w:line="240" w:lineRule="auto"/>
                  <w:ind w:left="150" w:right="150"/>
                  <w:jc w:val="center"/>
                </w:pPr>
              </w:pPrChange>
            </w:pPr>
            <w:ins w:id="1791" w:author="Michael Chary" w:date="2024-06-24T13:39:00Z">
              <w:r w:rsidRPr="00D33985">
                <w:rPr>
                  <w:color w:val="333333"/>
                  <w:sz w:val="22"/>
                  <w:szCs w:val="22"/>
                  <w:lang w:val="en-US"/>
                  <w:rPrChange w:id="1792" w:author="Michael Chary" w:date="2024-06-24T13:40:00Z">
                    <w:rPr>
                      <w:rFonts w:ascii="Segoe UI" w:hAnsi="Segoe UI" w:cs="Segoe UI"/>
                      <w:color w:val="333333"/>
                      <w:lang w:val="en-US"/>
                    </w:rPr>
                  </w:rPrChange>
                </w:rPr>
                <w:t>1 (4.2%)</w:t>
              </w:r>
            </w:ins>
          </w:p>
        </w:tc>
      </w:tr>
      <w:tr w:rsidR="00D33985" w:rsidRPr="00D33985" w14:paraId="6A9419A3" w14:textId="77777777" w:rsidTr="00920577">
        <w:tblPrEx>
          <w:tblPrExChange w:id="1793" w:author="Michael Chary" w:date="2024-06-24T13:48:00Z">
            <w:tblPrEx>
              <w:tblW w:w="8499" w:type="dxa"/>
            </w:tblPrEx>
          </w:tblPrExChange>
        </w:tblPrEx>
        <w:trPr>
          <w:ins w:id="1794" w:author="Michael Chary" w:date="2024-06-24T13:39:00Z"/>
          <w:trPrChange w:id="1795"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796"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A179C19" w14:textId="77777777" w:rsidR="00D33985" w:rsidRPr="00D33985" w:rsidRDefault="00D33985" w:rsidP="00D33985">
            <w:pPr>
              <w:spacing w:line="240" w:lineRule="auto"/>
              <w:ind w:left="150" w:right="150"/>
              <w:rPr>
                <w:ins w:id="1797" w:author="Michael Chary" w:date="2024-06-24T13:39:00Z"/>
                <w:b/>
                <w:bCs/>
                <w:color w:val="333333"/>
                <w:sz w:val="22"/>
                <w:szCs w:val="22"/>
                <w:lang w:val="en-US"/>
                <w:rPrChange w:id="1798" w:author="Michael Chary" w:date="2024-06-24T13:40:00Z">
                  <w:rPr>
                    <w:ins w:id="1799" w:author="Michael Chary" w:date="2024-06-24T13:39:00Z"/>
                    <w:rFonts w:ascii="Segoe UI" w:hAnsi="Segoe UI" w:cs="Segoe UI"/>
                    <w:b/>
                    <w:bCs/>
                    <w:color w:val="333333"/>
                    <w:lang w:val="en-US"/>
                  </w:rPr>
                </w:rPrChange>
              </w:rPr>
              <w:pPrChange w:id="1800" w:author="Michael Chary" w:date="2024-06-24T13:40:00Z">
                <w:pPr>
                  <w:spacing w:before="150" w:after="150" w:line="240" w:lineRule="auto"/>
                  <w:ind w:left="150" w:right="150"/>
                </w:pPr>
              </w:pPrChange>
            </w:pPr>
            <w:ins w:id="1801" w:author="Michael Chary" w:date="2024-06-24T13:39:00Z">
              <w:r w:rsidRPr="00D33985">
                <w:rPr>
                  <w:b/>
                  <w:bCs/>
                  <w:color w:val="333333"/>
                  <w:sz w:val="22"/>
                  <w:szCs w:val="22"/>
                  <w:lang w:val="en-US"/>
                  <w:rPrChange w:id="1802" w:author="Michael Chary" w:date="2024-06-24T13:40:00Z">
                    <w:rPr>
                      <w:rFonts w:ascii="Segoe UI" w:hAnsi="Segoe UI" w:cs="Segoe UI"/>
                      <w:b/>
                      <w:bCs/>
                      <w:color w:val="333333"/>
                      <w:lang w:val="en-US"/>
                    </w:rPr>
                  </w:rPrChange>
                </w:rPr>
                <w:t>Cirrhosis</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80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6CC654B" w14:textId="77777777" w:rsidR="00D33985" w:rsidRPr="00D33985" w:rsidRDefault="00D33985" w:rsidP="00D33985">
            <w:pPr>
              <w:spacing w:line="240" w:lineRule="auto"/>
              <w:ind w:left="150" w:right="150"/>
              <w:jc w:val="center"/>
              <w:rPr>
                <w:ins w:id="1804" w:author="Michael Chary" w:date="2024-06-24T13:39:00Z"/>
                <w:color w:val="333333"/>
                <w:sz w:val="22"/>
                <w:szCs w:val="22"/>
                <w:lang w:val="en-US"/>
                <w:rPrChange w:id="1805" w:author="Michael Chary" w:date="2024-06-24T13:40:00Z">
                  <w:rPr>
                    <w:ins w:id="1806" w:author="Michael Chary" w:date="2024-06-24T13:39:00Z"/>
                    <w:rFonts w:ascii="Segoe UI" w:hAnsi="Segoe UI" w:cs="Segoe UI"/>
                    <w:color w:val="333333"/>
                    <w:lang w:val="en-US"/>
                  </w:rPr>
                </w:rPrChange>
              </w:rPr>
              <w:pPrChange w:id="1807"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80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A56AB8B" w14:textId="77777777" w:rsidR="00D33985" w:rsidRPr="00D33985" w:rsidRDefault="00D33985" w:rsidP="00D33985">
            <w:pPr>
              <w:spacing w:line="240" w:lineRule="auto"/>
              <w:ind w:left="150" w:right="150"/>
              <w:jc w:val="center"/>
              <w:rPr>
                <w:ins w:id="1809" w:author="Michael Chary" w:date="2024-06-24T13:39:00Z"/>
                <w:color w:val="333333"/>
                <w:sz w:val="22"/>
                <w:szCs w:val="22"/>
                <w:lang w:val="en-US"/>
                <w:rPrChange w:id="1810" w:author="Michael Chary" w:date="2024-06-24T13:40:00Z">
                  <w:rPr>
                    <w:ins w:id="1811" w:author="Michael Chary" w:date="2024-06-24T13:39:00Z"/>
                    <w:rFonts w:ascii="Segoe UI" w:hAnsi="Segoe UI" w:cs="Segoe UI"/>
                    <w:color w:val="333333"/>
                    <w:lang w:val="en-US"/>
                  </w:rPr>
                </w:rPrChange>
              </w:rPr>
              <w:pPrChange w:id="1812"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1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39FF96F0" w14:textId="2BD5BDB1" w:rsidR="00D33985" w:rsidRPr="00D33985" w:rsidRDefault="00D33985" w:rsidP="00D33985">
            <w:pPr>
              <w:spacing w:line="240" w:lineRule="auto"/>
              <w:ind w:left="150" w:right="150"/>
              <w:jc w:val="center"/>
              <w:rPr>
                <w:ins w:id="1814" w:author="Michael Chary" w:date="2024-06-24T13:39:00Z"/>
                <w:color w:val="333333"/>
                <w:sz w:val="22"/>
                <w:szCs w:val="22"/>
                <w:lang w:val="en-US"/>
                <w:rPrChange w:id="1815" w:author="Michael Chary" w:date="2024-06-24T13:40:00Z">
                  <w:rPr>
                    <w:ins w:id="1816" w:author="Michael Chary" w:date="2024-06-24T13:39:00Z"/>
                    <w:rFonts w:ascii="Segoe UI" w:hAnsi="Segoe UI" w:cs="Segoe UI"/>
                    <w:color w:val="333333"/>
                    <w:lang w:val="en-US"/>
                  </w:rPr>
                </w:rPrChange>
              </w:rPr>
              <w:pPrChange w:id="1817" w:author="Michael Chary" w:date="2024-06-24T13:40:00Z">
                <w:pPr>
                  <w:spacing w:before="150" w:after="150" w:line="240" w:lineRule="auto"/>
                  <w:ind w:left="150" w:right="150"/>
                  <w:jc w:val="center"/>
                </w:pPr>
              </w:pPrChange>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1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1D4E4BCF" w14:textId="5B356E4F" w:rsidR="00D33985" w:rsidRPr="00D33985" w:rsidRDefault="00D33985" w:rsidP="00D33985">
            <w:pPr>
              <w:spacing w:line="240" w:lineRule="auto"/>
              <w:ind w:left="150" w:right="150"/>
              <w:jc w:val="center"/>
              <w:rPr>
                <w:ins w:id="1819" w:author="Michael Chary" w:date="2024-06-24T13:39:00Z"/>
                <w:color w:val="333333"/>
                <w:sz w:val="22"/>
                <w:szCs w:val="22"/>
                <w:lang w:val="en-US"/>
                <w:rPrChange w:id="1820" w:author="Michael Chary" w:date="2024-06-24T13:40:00Z">
                  <w:rPr>
                    <w:ins w:id="1821" w:author="Michael Chary" w:date="2024-06-24T13:39:00Z"/>
                    <w:rFonts w:ascii="Segoe UI" w:hAnsi="Segoe UI" w:cs="Segoe UI"/>
                    <w:color w:val="333333"/>
                    <w:lang w:val="en-US"/>
                  </w:rPr>
                </w:rPrChange>
              </w:rPr>
              <w:pPrChange w:id="1822" w:author="Michael Chary" w:date="2024-06-24T13:40:00Z">
                <w:pPr>
                  <w:spacing w:before="150" w:after="150" w:line="240" w:lineRule="auto"/>
                  <w:ind w:left="150" w:right="150"/>
                  <w:jc w:val="center"/>
                </w:pPr>
              </w:pPrChange>
            </w:pPr>
          </w:p>
        </w:tc>
      </w:tr>
      <w:tr w:rsidR="00D33985" w:rsidRPr="00D33985" w14:paraId="1E6A8C1B" w14:textId="77777777" w:rsidTr="00920577">
        <w:tblPrEx>
          <w:tblPrExChange w:id="1823" w:author="Michael Chary" w:date="2024-06-24T13:48:00Z">
            <w:tblPrEx>
              <w:tblW w:w="8499" w:type="dxa"/>
            </w:tblPrEx>
          </w:tblPrExChange>
        </w:tblPrEx>
        <w:trPr>
          <w:ins w:id="1824" w:author="Michael Chary" w:date="2024-06-24T13:41:00Z"/>
          <w:trPrChange w:id="1825"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26"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2B7A0CB7" w14:textId="7A94CE54" w:rsidR="00D33985" w:rsidRPr="00D33985" w:rsidRDefault="00D33985" w:rsidP="00D33985">
            <w:pPr>
              <w:spacing w:line="240" w:lineRule="auto"/>
              <w:ind w:left="150" w:right="150"/>
              <w:rPr>
                <w:ins w:id="1827" w:author="Michael Chary" w:date="2024-06-24T13:41:00Z"/>
                <w:color w:val="333333"/>
                <w:sz w:val="22"/>
                <w:szCs w:val="22"/>
                <w:lang w:val="en-US"/>
                <w:rPrChange w:id="1828" w:author="Michael Chary" w:date="2024-06-24T13:41:00Z">
                  <w:rPr>
                    <w:ins w:id="1829" w:author="Michael Chary" w:date="2024-06-24T13:41:00Z"/>
                    <w:b/>
                    <w:bCs/>
                    <w:color w:val="333333"/>
                    <w:sz w:val="22"/>
                    <w:szCs w:val="22"/>
                    <w:lang w:val="en-US"/>
                  </w:rPr>
                </w:rPrChange>
              </w:rPr>
            </w:pPr>
            <w:ins w:id="1830" w:author="Michael Chary" w:date="2024-06-24T13:41:00Z">
              <w:r>
                <w:rPr>
                  <w:b/>
                  <w:bCs/>
                  <w:color w:val="333333"/>
                  <w:sz w:val="22"/>
                  <w:szCs w:val="22"/>
                  <w:lang w:val="en-US"/>
                </w:rPr>
                <w:t xml:space="preserve">  </w:t>
              </w:r>
              <w:r w:rsidRPr="00D33985">
                <w:rPr>
                  <w:color w:val="333333"/>
                  <w:sz w:val="22"/>
                  <w:szCs w:val="22"/>
                  <w:lang w:val="en-US"/>
                  <w:rPrChange w:id="1831" w:author="Michael Chary" w:date="2024-06-24T13:41:00Z">
                    <w:rPr>
                      <w:b/>
                      <w:bCs/>
                      <w:color w:val="333333"/>
                      <w:sz w:val="22"/>
                      <w:szCs w:val="22"/>
                      <w:lang w:val="en-US"/>
                    </w:rPr>
                  </w:rPrChange>
                </w:rPr>
                <w:t>Yes</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3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0446997B" w14:textId="3B849EBC" w:rsidR="00D33985" w:rsidRPr="00D33985" w:rsidRDefault="00D33985" w:rsidP="00D33985">
            <w:pPr>
              <w:spacing w:line="240" w:lineRule="auto"/>
              <w:ind w:left="150" w:right="150"/>
              <w:jc w:val="center"/>
              <w:rPr>
                <w:ins w:id="1833" w:author="Michael Chary" w:date="2024-06-24T13:41:00Z"/>
                <w:color w:val="333333"/>
                <w:sz w:val="22"/>
                <w:szCs w:val="22"/>
                <w:lang w:val="en-US"/>
              </w:rPr>
            </w:pPr>
            <w:ins w:id="1834" w:author="Michael Chary" w:date="2024-06-24T13:42:00Z">
              <w:r>
                <w:rPr>
                  <w:color w:val="333333"/>
                  <w:sz w:val="22"/>
                  <w:szCs w:val="22"/>
                  <w:lang w:val="en-US"/>
                </w:rPr>
                <w:t>0</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3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237AC4B9" w14:textId="298D3D9C" w:rsidR="00D33985" w:rsidRPr="00D33985" w:rsidRDefault="00D33985" w:rsidP="00D33985">
            <w:pPr>
              <w:spacing w:line="240" w:lineRule="auto"/>
              <w:ind w:left="150" w:right="150"/>
              <w:jc w:val="center"/>
              <w:rPr>
                <w:ins w:id="1836" w:author="Michael Chary" w:date="2024-06-24T13:41:00Z"/>
                <w:color w:val="333333"/>
                <w:sz w:val="22"/>
                <w:szCs w:val="22"/>
                <w:lang w:val="en-US"/>
              </w:rPr>
            </w:pPr>
            <w:ins w:id="1837" w:author="Michael Chary" w:date="2024-06-24T13:42:00Z">
              <w:r>
                <w:rPr>
                  <w:color w:val="333333"/>
                  <w:sz w:val="22"/>
                  <w:szCs w:val="22"/>
                  <w:lang w:val="en-US"/>
                </w:rPr>
                <w:t>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3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37D9BA29" w14:textId="0219D898" w:rsidR="00D33985" w:rsidRPr="00D33985" w:rsidRDefault="00D33985" w:rsidP="00D33985">
            <w:pPr>
              <w:spacing w:line="240" w:lineRule="auto"/>
              <w:ind w:left="150" w:right="150"/>
              <w:jc w:val="center"/>
              <w:rPr>
                <w:ins w:id="1839" w:author="Michael Chary" w:date="2024-06-24T13:41:00Z"/>
                <w:color w:val="333333"/>
                <w:sz w:val="22"/>
                <w:szCs w:val="22"/>
                <w:lang w:val="en-US"/>
              </w:rPr>
            </w:pPr>
            <w:ins w:id="1840" w:author="Michael Chary" w:date="2024-06-24T13:41:00Z">
              <w:r w:rsidRPr="00186A63">
                <w:rPr>
                  <w:color w:val="333333"/>
                  <w:sz w:val="22"/>
                  <w:szCs w:val="22"/>
                  <w:lang w:val="en-US"/>
                </w:rPr>
                <w:t>2 (5.1%)</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4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36C77F47" w14:textId="3DC08671" w:rsidR="00D33985" w:rsidRPr="00D33985" w:rsidRDefault="00D33985" w:rsidP="00D33985">
            <w:pPr>
              <w:spacing w:line="240" w:lineRule="auto"/>
              <w:ind w:left="150" w:right="150"/>
              <w:jc w:val="center"/>
              <w:rPr>
                <w:ins w:id="1842" w:author="Michael Chary" w:date="2024-06-24T13:41:00Z"/>
                <w:color w:val="333333"/>
                <w:sz w:val="22"/>
                <w:szCs w:val="22"/>
                <w:lang w:val="en-US"/>
              </w:rPr>
            </w:pPr>
            <w:ins w:id="1843" w:author="Michael Chary" w:date="2024-06-24T13:41:00Z">
              <w:r w:rsidRPr="00186A63">
                <w:rPr>
                  <w:color w:val="333333"/>
                  <w:sz w:val="22"/>
                  <w:szCs w:val="22"/>
                  <w:lang w:val="en-US"/>
                </w:rPr>
                <w:t>0</w:t>
              </w:r>
            </w:ins>
          </w:p>
        </w:tc>
      </w:tr>
      <w:tr w:rsidR="00D33985" w:rsidRPr="00D33985" w14:paraId="0BC8DD4E" w14:textId="77777777" w:rsidTr="00920577">
        <w:tblPrEx>
          <w:tblPrExChange w:id="1844" w:author="Michael Chary" w:date="2024-06-24T13:48:00Z">
            <w:tblPrEx>
              <w:tblW w:w="8499" w:type="dxa"/>
            </w:tblPrEx>
          </w:tblPrExChange>
        </w:tblPrEx>
        <w:trPr>
          <w:ins w:id="1845" w:author="Michael Chary" w:date="2024-06-24T13:39:00Z"/>
          <w:trPrChange w:id="1846"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847"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13306A" w14:textId="77777777" w:rsidR="00D33985" w:rsidRPr="00D33985" w:rsidRDefault="00D33985" w:rsidP="00D33985">
            <w:pPr>
              <w:spacing w:line="240" w:lineRule="auto"/>
              <w:ind w:left="150" w:right="150"/>
              <w:rPr>
                <w:ins w:id="1848" w:author="Michael Chary" w:date="2024-06-24T13:39:00Z"/>
                <w:b/>
                <w:bCs/>
                <w:color w:val="333333"/>
                <w:sz w:val="22"/>
                <w:szCs w:val="22"/>
                <w:lang w:val="en-US"/>
                <w:rPrChange w:id="1849" w:author="Michael Chary" w:date="2024-06-24T13:40:00Z">
                  <w:rPr>
                    <w:ins w:id="1850" w:author="Michael Chary" w:date="2024-06-24T13:39:00Z"/>
                    <w:rFonts w:ascii="Segoe UI" w:hAnsi="Segoe UI" w:cs="Segoe UI"/>
                    <w:b/>
                    <w:bCs/>
                    <w:color w:val="333333"/>
                    <w:lang w:val="en-US"/>
                  </w:rPr>
                </w:rPrChange>
              </w:rPr>
              <w:pPrChange w:id="1851" w:author="Michael Chary" w:date="2024-06-24T13:40:00Z">
                <w:pPr>
                  <w:spacing w:before="150" w:after="150" w:line="240" w:lineRule="auto"/>
                  <w:ind w:left="150" w:right="150"/>
                </w:pPr>
              </w:pPrChange>
            </w:pPr>
            <w:ins w:id="1852" w:author="Michael Chary" w:date="2024-06-24T13:39:00Z">
              <w:r w:rsidRPr="00D33985">
                <w:rPr>
                  <w:b/>
                  <w:bCs/>
                  <w:color w:val="333333"/>
                  <w:sz w:val="22"/>
                  <w:szCs w:val="22"/>
                  <w:lang w:val="en-US"/>
                  <w:rPrChange w:id="1853" w:author="Michael Chary" w:date="2024-06-24T13:40:00Z">
                    <w:rPr>
                      <w:rFonts w:ascii="Segoe UI" w:hAnsi="Segoe UI" w:cs="Segoe UI"/>
                      <w:b/>
                      <w:bCs/>
                      <w:color w:val="333333"/>
                      <w:lang w:val="en-US"/>
                    </w:rPr>
                  </w:rPrChange>
                </w:rPr>
                <w:t>Dysrhythmia</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85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3350AEE" w14:textId="77777777" w:rsidR="00D33985" w:rsidRPr="00D33985" w:rsidRDefault="00D33985" w:rsidP="00D33985">
            <w:pPr>
              <w:spacing w:line="240" w:lineRule="auto"/>
              <w:ind w:left="150" w:right="150"/>
              <w:jc w:val="center"/>
              <w:rPr>
                <w:ins w:id="1855" w:author="Michael Chary" w:date="2024-06-24T13:39:00Z"/>
                <w:color w:val="333333"/>
                <w:sz w:val="22"/>
                <w:szCs w:val="22"/>
                <w:lang w:val="en-US"/>
                <w:rPrChange w:id="1856" w:author="Michael Chary" w:date="2024-06-24T13:40:00Z">
                  <w:rPr>
                    <w:ins w:id="1857" w:author="Michael Chary" w:date="2024-06-24T13:39:00Z"/>
                    <w:rFonts w:ascii="Segoe UI" w:hAnsi="Segoe UI" w:cs="Segoe UI"/>
                    <w:color w:val="333333"/>
                    <w:lang w:val="en-US"/>
                  </w:rPr>
                </w:rPrChange>
              </w:rPr>
              <w:pPrChange w:id="1858" w:author="Michael Chary" w:date="2024-06-24T13:40:00Z">
                <w:pPr>
                  <w:spacing w:before="150" w:after="150" w:line="240" w:lineRule="auto"/>
                  <w:ind w:left="150" w:right="150"/>
                  <w:jc w:val="center"/>
                </w:pPr>
              </w:pPrChange>
            </w:pPr>
            <w:ins w:id="1859" w:author="Michael Chary" w:date="2024-06-24T13:39:00Z">
              <w:r w:rsidRPr="00D33985">
                <w:rPr>
                  <w:color w:val="333333"/>
                  <w:sz w:val="22"/>
                  <w:szCs w:val="22"/>
                  <w:lang w:val="en-US"/>
                  <w:rPrChange w:id="1860" w:author="Michael Chary" w:date="2024-06-24T13:40:00Z">
                    <w:rPr>
                      <w:rFonts w:ascii="Segoe UI" w:hAnsi="Segoe UI" w:cs="Segoe UI"/>
                      <w:color w:val="333333"/>
                      <w:lang w:val="en-US"/>
                    </w:rPr>
                  </w:rPrChange>
                </w:rPr>
                <w:t>5 (50%)</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86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4F11DB0" w14:textId="77777777" w:rsidR="00D33985" w:rsidRPr="00D33985" w:rsidRDefault="00D33985" w:rsidP="00D33985">
            <w:pPr>
              <w:spacing w:line="240" w:lineRule="auto"/>
              <w:ind w:left="150" w:right="150"/>
              <w:jc w:val="center"/>
              <w:rPr>
                <w:ins w:id="1862" w:author="Michael Chary" w:date="2024-06-24T13:39:00Z"/>
                <w:color w:val="333333"/>
                <w:sz w:val="22"/>
                <w:szCs w:val="22"/>
                <w:lang w:val="en-US"/>
                <w:rPrChange w:id="1863" w:author="Michael Chary" w:date="2024-06-24T13:40:00Z">
                  <w:rPr>
                    <w:ins w:id="1864" w:author="Michael Chary" w:date="2024-06-24T13:39:00Z"/>
                    <w:rFonts w:ascii="Segoe UI" w:hAnsi="Segoe UI" w:cs="Segoe UI"/>
                    <w:color w:val="333333"/>
                    <w:lang w:val="en-US"/>
                  </w:rPr>
                </w:rPrChange>
              </w:rPr>
              <w:pPrChange w:id="1865" w:author="Michael Chary" w:date="2024-06-24T13:40:00Z">
                <w:pPr>
                  <w:spacing w:before="150" w:after="150" w:line="240" w:lineRule="auto"/>
                  <w:ind w:left="150" w:right="150"/>
                  <w:jc w:val="center"/>
                </w:pPr>
              </w:pPrChange>
            </w:pPr>
            <w:ins w:id="1866" w:author="Michael Chary" w:date="2024-06-24T13:39:00Z">
              <w:r w:rsidRPr="00D33985">
                <w:rPr>
                  <w:color w:val="333333"/>
                  <w:sz w:val="22"/>
                  <w:szCs w:val="22"/>
                  <w:lang w:val="en-US"/>
                  <w:rPrChange w:id="1867" w:author="Michael Chary" w:date="2024-06-24T13:40:00Z">
                    <w:rPr>
                      <w:rFonts w:ascii="Segoe UI" w:hAnsi="Segoe UI" w:cs="Segoe UI"/>
                      <w:color w:val="333333"/>
                      <w:lang w:val="en-US"/>
                    </w:rPr>
                  </w:rPrChange>
                </w:rPr>
                <w:t>1 (20%)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86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10C9885" w14:textId="77777777" w:rsidR="00D33985" w:rsidRPr="00D33985" w:rsidRDefault="00D33985" w:rsidP="00D33985">
            <w:pPr>
              <w:spacing w:line="240" w:lineRule="auto"/>
              <w:ind w:left="150" w:right="150"/>
              <w:jc w:val="center"/>
              <w:rPr>
                <w:ins w:id="1869" w:author="Michael Chary" w:date="2024-06-24T13:39:00Z"/>
                <w:color w:val="333333"/>
                <w:sz w:val="22"/>
                <w:szCs w:val="22"/>
                <w:lang w:val="en-US"/>
                <w:rPrChange w:id="1870" w:author="Michael Chary" w:date="2024-06-24T13:40:00Z">
                  <w:rPr>
                    <w:ins w:id="1871" w:author="Michael Chary" w:date="2024-06-24T13:39:00Z"/>
                    <w:rFonts w:ascii="Segoe UI" w:hAnsi="Segoe UI" w:cs="Segoe UI"/>
                    <w:color w:val="333333"/>
                    <w:lang w:val="en-US"/>
                  </w:rPr>
                </w:rPrChange>
              </w:rPr>
              <w:pPrChange w:id="1872" w:author="Michael Chary" w:date="2024-06-24T13:40:00Z">
                <w:pPr>
                  <w:spacing w:before="150" w:after="150" w:line="240" w:lineRule="auto"/>
                  <w:ind w:left="150" w:right="150"/>
                  <w:jc w:val="center"/>
                </w:pPr>
              </w:pPrChange>
            </w:pPr>
            <w:ins w:id="1873" w:author="Michael Chary" w:date="2024-06-24T13:39:00Z">
              <w:r w:rsidRPr="00D33985">
                <w:rPr>
                  <w:color w:val="333333"/>
                  <w:sz w:val="22"/>
                  <w:szCs w:val="22"/>
                  <w:lang w:val="en-US"/>
                  <w:rPrChange w:id="1874" w:author="Michael Chary" w:date="2024-06-24T13:40:00Z">
                    <w:rPr>
                      <w:rFonts w:ascii="Segoe UI" w:hAnsi="Segoe UI" w:cs="Segoe UI"/>
                      <w:color w:val="333333"/>
                      <w:lang w:val="en-US"/>
                    </w:rPr>
                  </w:rPrChange>
                </w:rPr>
                <w:t>22 (56%)</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87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B43E6E7" w14:textId="77777777" w:rsidR="00D33985" w:rsidRPr="00D33985" w:rsidRDefault="00D33985" w:rsidP="00D33985">
            <w:pPr>
              <w:spacing w:line="240" w:lineRule="auto"/>
              <w:ind w:left="150" w:right="150"/>
              <w:jc w:val="center"/>
              <w:rPr>
                <w:ins w:id="1876" w:author="Michael Chary" w:date="2024-06-24T13:39:00Z"/>
                <w:color w:val="333333"/>
                <w:sz w:val="22"/>
                <w:szCs w:val="22"/>
                <w:lang w:val="en-US"/>
                <w:rPrChange w:id="1877" w:author="Michael Chary" w:date="2024-06-24T13:40:00Z">
                  <w:rPr>
                    <w:ins w:id="1878" w:author="Michael Chary" w:date="2024-06-24T13:39:00Z"/>
                    <w:rFonts w:ascii="Segoe UI" w:hAnsi="Segoe UI" w:cs="Segoe UI"/>
                    <w:color w:val="333333"/>
                    <w:lang w:val="en-US"/>
                  </w:rPr>
                </w:rPrChange>
              </w:rPr>
              <w:pPrChange w:id="1879" w:author="Michael Chary" w:date="2024-06-24T13:40:00Z">
                <w:pPr>
                  <w:spacing w:before="150" w:after="150" w:line="240" w:lineRule="auto"/>
                  <w:ind w:left="150" w:right="150"/>
                  <w:jc w:val="center"/>
                </w:pPr>
              </w:pPrChange>
            </w:pPr>
            <w:ins w:id="1880" w:author="Michael Chary" w:date="2024-06-24T13:39:00Z">
              <w:r w:rsidRPr="00D33985">
                <w:rPr>
                  <w:color w:val="333333"/>
                  <w:sz w:val="22"/>
                  <w:szCs w:val="22"/>
                  <w:lang w:val="en-US"/>
                  <w:rPrChange w:id="1881" w:author="Michael Chary" w:date="2024-06-24T13:40:00Z">
                    <w:rPr>
                      <w:rFonts w:ascii="Segoe UI" w:hAnsi="Segoe UI" w:cs="Segoe UI"/>
                      <w:color w:val="333333"/>
                      <w:lang w:val="en-US"/>
                    </w:rPr>
                  </w:rPrChange>
                </w:rPr>
                <w:t>1 (4.2%)</w:t>
              </w:r>
            </w:ins>
          </w:p>
        </w:tc>
      </w:tr>
      <w:tr w:rsidR="00D33985" w:rsidRPr="00D33985" w14:paraId="2AB0D35F" w14:textId="77777777" w:rsidTr="00920577">
        <w:tblPrEx>
          <w:tblPrExChange w:id="1882" w:author="Michael Chary" w:date="2024-06-24T13:48:00Z">
            <w:tblPrEx>
              <w:tblW w:w="0" w:type="dxa"/>
            </w:tblPrEx>
          </w:tblPrExChange>
        </w:tblPrEx>
        <w:trPr>
          <w:ins w:id="1883" w:author="Michael Chary" w:date="2024-06-24T13:39:00Z"/>
          <w:trPrChange w:id="188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88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6F4F359" w14:textId="77777777" w:rsidR="00D33985" w:rsidRPr="00D33985" w:rsidRDefault="00D33985" w:rsidP="00D33985">
            <w:pPr>
              <w:spacing w:line="240" w:lineRule="auto"/>
              <w:ind w:left="150" w:right="150"/>
              <w:rPr>
                <w:ins w:id="1886" w:author="Michael Chary" w:date="2024-06-24T13:39:00Z"/>
                <w:b/>
                <w:bCs/>
                <w:color w:val="333333"/>
                <w:sz w:val="22"/>
                <w:szCs w:val="22"/>
                <w:lang w:val="en-US"/>
                <w:rPrChange w:id="1887" w:author="Michael Chary" w:date="2024-06-24T13:40:00Z">
                  <w:rPr>
                    <w:ins w:id="1888" w:author="Michael Chary" w:date="2024-06-24T13:39:00Z"/>
                    <w:rFonts w:ascii="Segoe UI" w:hAnsi="Segoe UI" w:cs="Segoe UI"/>
                    <w:b/>
                    <w:bCs/>
                    <w:color w:val="333333"/>
                    <w:lang w:val="en-US"/>
                  </w:rPr>
                </w:rPrChange>
              </w:rPr>
              <w:pPrChange w:id="1889" w:author="Michael Chary" w:date="2024-06-24T13:40:00Z">
                <w:pPr>
                  <w:spacing w:before="150" w:after="150" w:line="240" w:lineRule="auto"/>
                  <w:ind w:left="150" w:right="150"/>
                </w:pPr>
              </w:pPrChange>
            </w:pPr>
            <w:ins w:id="1890" w:author="Michael Chary" w:date="2024-06-24T13:39:00Z">
              <w:r w:rsidRPr="00D33985">
                <w:rPr>
                  <w:b/>
                  <w:bCs/>
                  <w:color w:val="333333"/>
                  <w:sz w:val="22"/>
                  <w:szCs w:val="22"/>
                  <w:lang w:val="en-US"/>
                  <w:rPrChange w:id="1891" w:author="Michael Chary" w:date="2024-06-24T13:40:00Z">
                    <w:rPr>
                      <w:rFonts w:ascii="Segoe UI" w:hAnsi="Segoe UI" w:cs="Segoe UI"/>
                      <w:b/>
                      <w:bCs/>
                      <w:color w:val="333333"/>
                      <w:lang w:val="en-US"/>
                    </w:rPr>
                  </w:rPrChange>
                </w:rPr>
                <w:t>Secondary Reason for ICU Admission</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9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4E28553A" w14:textId="5C5C92B6" w:rsidR="00D33985" w:rsidRPr="00D33985" w:rsidRDefault="00D33985" w:rsidP="00D33985">
            <w:pPr>
              <w:spacing w:line="240" w:lineRule="auto"/>
              <w:ind w:left="150" w:right="150"/>
              <w:jc w:val="center"/>
              <w:rPr>
                <w:ins w:id="1893" w:author="Michael Chary" w:date="2024-06-24T13:39:00Z"/>
                <w:color w:val="333333"/>
                <w:sz w:val="22"/>
                <w:szCs w:val="22"/>
                <w:lang w:val="en-US"/>
                <w:rPrChange w:id="1894" w:author="Michael Chary" w:date="2024-06-24T13:40:00Z">
                  <w:rPr>
                    <w:ins w:id="1895" w:author="Michael Chary" w:date="2024-06-24T13:39:00Z"/>
                    <w:rFonts w:ascii="Segoe UI" w:hAnsi="Segoe UI" w:cs="Segoe UI"/>
                    <w:color w:val="333333"/>
                    <w:lang w:val="en-US"/>
                  </w:rPr>
                </w:rPrChange>
              </w:rPr>
              <w:pPrChange w:id="1896"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89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7C5A7F3D" w14:textId="3D1150FB" w:rsidR="00D33985" w:rsidRPr="00D33985" w:rsidRDefault="00D33985" w:rsidP="00D33985">
            <w:pPr>
              <w:spacing w:line="240" w:lineRule="auto"/>
              <w:ind w:left="150" w:right="150"/>
              <w:jc w:val="center"/>
              <w:rPr>
                <w:ins w:id="1898" w:author="Michael Chary" w:date="2024-06-24T13:39:00Z"/>
                <w:color w:val="333333"/>
                <w:sz w:val="22"/>
                <w:szCs w:val="22"/>
                <w:lang w:val="en-US"/>
                <w:rPrChange w:id="1899" w:author="Michael Chary" w:date="2024-06-24T13:40:00Z">
                  <w:rPr>
                    <w:ins w:id="1900" w:author="Michael Chary" w:date="2024-06-24T13:39:00Z"/>
                    <w:rFonts w:ascii="Segoe UI" w:hAnsi="Segoe UI" w:cs="Segoe UI"/>
                    <w:color w:val="333333"/>
                    <w:lang w:val="en-US"/>
                  </w:rPr>
                </w:rPrChange>
              </w:rPr>
              <w:pPrChange w:id="1901"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0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6D039F4" w14:textId="77777777" w:rsidR="00D33985" w:rsidRPr="00D33985" w:rsidRDefault="00D33985" w:rsidP="00D33985">
            <w:pPr>
              <w:spacing w:line="240" w:lineRule="auto"/>
              <w:ind w:left="150" w:right="150"/>
              <w:jc w:val="center"/>
              <w:rPr>
                <w:ins w:id="1903" w:author="Michael Chary" w:date="2024-06-24T13:39:00Z"/>
                <w:color w:val="333333"/>
                <w:sz w:val="22"/>
                <w:szCs w:val="22"/>
                <w:lang w:val="en-US"/>
                <w:rPrChange w:id="1904" w:author="Michael Chary" w:date="2024-06-24T13:40:00Z">
                  <w:rPr>
                    <w:ins w:id="1905" w:author="Michael Chary" w:date="2024-06-24T13:39:00Z"/>
                    <w:rFonts w:ascii="Segoe UI" w:hAnsi="Segoe UI" w:cs="Segoe UI"/>
                    <w:color w:val="333333"/>
                    <w:lang w:val="en-US"/>
                  </w:rPr>
                </w:rPrChange>
              </w:rPr>
              <w:pPrChange w:id="1906" w:author="Michael Chary" w:date="2024-06-24T13:40:00Z">
                <w:pPr>
                  <w:spacing w:before="150" w:after="150" w:line="240" w:lineRule="auto"/>
                  <w:ind w:left="150" w:right="150"/>
                  <w:jc w:val="center"/>
                </w:pPr>
              </w:pPrChange>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0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D4C039B" w14:textId="77777777" w:rsidR="00D33985" w:rsidRPr="00D33985" w:rsidRDefault="00D33985" w:rsidP="00D33985">
            <w:pPr>
              <w:spacing w:line="240" w:lineRule="auto"/>
              <w:ind w:left="150" w:right="150"/>
              <w:jc w:val="center"/>
              <w:rPr>
                <w:ins w:id="1908" w:author="Michael Chary" w:date="2024-06-24T13:39:00Z"/>
                <w:color w:val="333333"/>
                <w:sz w:val="22"/>
                <w:szCs w:val="22"/>
                <w:lang w:val="en-US"/>
                <w:rPrChange w:id="1909" w:author="Michael Chary" w:date="2024-06-24T13:40:00Z">
                  <w:rPr>
                    <w:ins w:id="1910" w:author="Michael Chary" w:date="2024-06-24T13:39:00Z"/>
                    <w:rFonts w:ascii="Segoe UI" w:hAnsi="Segoe UI" w:cs="Segoe UI"/>
                    <w:color w:val="333333"/>
                    <w:lang w:val="en-US"/>
                  </w:rPr>
                </w:rPrChange>
              </w:rPr>
              <w:pPrChange w:id="1911" w:author="Michael Chary" w:date="2024-06-24T13:40:00Z">
                <w:pPr>
                  <w:spacing w:before="150" w:after="150" w:line="240" w:lineRule="auto"/>
                  <w:ind w:left="150" w:right="150"/>
                  <w:jc w:val="center"/>
                </w:pPr>
              </w:pPrChange>
            </w:pPr>
          </w:p>
        </w:tc>
      </w:tr>
      <w:tr w:rsidR="00D33985" w:rsidRPr="00D33985" w14:paraId="22168CA7" w14:textId="77777777" w:rsidTr="00920577">
        <w:tblPrEx>
          <w:tblPrExChange w:id="1912" w:author="Michael Chary" w:date="2024-06-24T13:48:00Z">
            <w:tblPrEx>
              <w:tblW w:w="8499" w:type="dxa"/>
            </w:tblPrEx>
          </w:tblPrExChange>
        </w:tblPrEx>
        <w:trPr>
          <w:ins w:id="1913" w:author="Michael Chary" w:date="2024-06-24T13:40:00Z"/>
          <w:trPrChange w:id="191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91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58ABB661" w14:textId="1510A0DE" w:rsidR="00D33985" w:rsidRPr="00D33985" w:rsidRDefault="00D33985" w:rsidP="00D33985">
            <w:pPr>
              <w:spacing w:line="240" w:lineRule="auto"/>
              <w:ind w:left="150" w:right="150"/>
              <w:rPr>
                <w:ins w:id="1916" w:author="Michael Chary" w:date="2024-06-24T13:40:00Z"/>
                <w:color w:val="333333"/>
                <w:sz w:val="22"/>
                <w:szCs w:val="22"/>
                <w:lang w:val="en-US"/>
                <w:rPrChange w:id="1917" w:author="Michael Chary" w:date="2024-06-24T13:40:00Z">
                  <w:rPr>
                    <w:ins w:id="1918" w:author="Michael Chary" w:date="2024-06-24T13:40:00Z"/>
                    <w:b/>
                    <w:bCs/>
                    <w:color w:val="333333"/>
                    <w:sz w:val="22"/>
                    <w:szCs w:val="22"/>
                    <w:lang w:val="en-US"/>
                  </w:rPr>
                </w:rPrChange>
              </w:rPr>
            </w:pPr>
            <w:ins w:id="1919" w:author="Michael Chary" w:date="2024-06-24T13:40:00Z">
              <w:r>
                <w:rPr>
                  <w:b/>
                  <w:bCs/>
                  <w:color w:val="333333"/>
                  <w:sz w:val="22"/>
                  <w:szCs w:val="22"/>
                  <w:lang w:val="en-US"/>
                </w:rPr>
                <w:t xml:space="preserve">   </w:t>
              </w:r>
              <w:r>
                <w:rPr>
                  <w:color w:val="333333"/>
                  <w:sz w:val="22"/>
                  <w:szCs w:val="22"/>
                  <w:lang w:val="en-US"/>
                </w:rPr>
                <w:t>Yes</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92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4E809B9A" w14:textId="4120CFFD" w:rsidR="00D33985" w:rsidRPr="00D33985" w:rsidRDefault="00D33985" w:rsidP="00D33985">
            <w:pPr>
              <w:spacing w:line="240" w:lineRule="auto"/>
              <w:ind w:left="150" w:right="150"/>
              <w:jc w:val="center"/>
              <w:rPr>
                <w:ins w:id="1921" w:author="Michael Chary" w:date="2024-06-24T13:40:00Z"/>
                <w:color w:val="333333"/>
                <w:sz w:val="22"/>
                <w:szCs w:val="22"/>
                <w:lang w:val="en-US"/>
              </w:rPr>
            </w:pPr>
            <w:ins w:id="1922" w:author="Michael Chary" w:date="2024-06-24T13:41:00Z">
              <w:r w:rsidRPr="00186A63">
                <w:rPr>
                  <w:color w:val="333333"/>
                  <w:sz w:val="22"/>
                  <w:szCs w:val="22"/>
                  <w:lang w:val="en-US"/>
                </w:rPr>
                <w:t>1 (9.1%)</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92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36DE4028" w14:textId="2E4C0E13" w:rsidR="00D33985" w:rsidRPr="00D33985" w:rsidRDefault="00D33985" w:rsidP="00D33985">
            <w:pPr>
              <w:spacing w:line="240" w:lineRule="auto"/>
              <w:ind w:left="150" w:right="150"/>
              <w:jc w:val="center"/>
              <w:rPr>
                <w:ins w:id="1924" w:author="Michael Chary" w:date="2024-06-24T13:40:00Z"/>
                <w:color w:val="333333"/>
                <w:sz w:val="22"/>
                <w:szCs w:val="22"/>
                <w:lang w:val="en-US"/>
              </w:rPr>
            </w:pPr>
            <w:ins w:id="1925" w:author="Michael Chary" w:date="2024-06-24T13:41:00Z">
              <w:r w:rsidRPr="00186A63">
                <w:rPr>
                  <w:color w:val="333333"/>
                  <w:sz w:val="22"/>
                  <w:szCs w:val="22"/>
                  <w:lang w:val="en-US"/>
                </w:rPr>
                <w:t>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92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075016E0" w14:textId="77777777" w:rsidR="00D33985" w:rsidRPr="00D33985" w:rsidRDefault="00D33985" w:rsidP="00D33985">
            <w:pPr>
              <w:spacing w:line="240" w:lineRule="auto"/>
              <w:ind w:left="150" w:right="150"/>
              <w:jc w:val="center"/>
              <w:rPr>
                <w:ins w:id="1927" w:author="Michael Chary" w:date="2024-06-24T13:40:00Z"/>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92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268A48C6" w14:textId="77777777" w:rsidR="00D33985" w:rsidRPr="00D33985" w:rsidRDefault="00D33985" w:rsidP="00D33985">
            <w:pPr>
              <w:spacing w:line="240" w:lineRule="auto"/>
              <w:ind w:left="150" w:right="150"/>
              <w:jc w:val="center"/>
              <w:rPr>
                <w:ins w:id="1929" w:author="Michael Chary" w:date="2024-06-24T13:40:00Z"/>
                <w:color w:val="333333"/>
                <w:sz w:val="22"/>
                <w:szCs w:val="22"/>
                <w:lang w:val="en-US"/>
              </w:rPr>
            </w:pPr>
          </w:p>
        </w:tc>
      </w:tr>
      <w:tr w:rsidR="00D33985" w:rsidRPr="00D33985" w14:paraId="41E391FF" w14:textId="77777777" w:rsidTr="00920577">
        <w:tblPrEx>
          <w:tblPrExChange w:id="1930" w:author="Michael Chary" w:date="2024-06-24T13:48:00Z">
            <w:tblPrEx>
              <w:tblW w:w="8499" w:type="dxa"/>
            </w:tblPrEx>
          </w:tblPrExChange>
        </w:tblPrEx>
        <w:trPr>
          <w:ins w:id="1931" w:author="Michael Chary" w:date="2024-06-24T13:39:00Z"/>
          <w:trPrChange w:id="1932"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33"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F4A341E" w14:textId="77777777" w:rsidR="00D33985" w:rsidRPr="00D33985" w:rsidRDefault="00D33985" w:rsidP="00D33985">
            <w:pPr>
              <w:spacing w:line="240" w:lineRule="auto"/>
              <w:ind w:left="150" w:right="150"/>
              <w:rPr>
                <w:ins w:id="1934" w:author="Michael Chary" w:date="2024-06-24T13:39:00Z"/>
                <w:color w:val="333333"/>
                <w:sz w:val="22"/>
                <w:szCs w:val="22"/>
                <w:lang w:val="en-US"/>
                <w:rPrChange w:id="1935" w:author="Michael Chary" w:date="2024-06-24T13:40:00Z">
                  <w:rPr>
                    <w:ins w:id="1936" w:author="Michael Chary" w:date="2024-06-24T13:39:00Z"/>
                    <w:rFonts w:ascii="Segoe UI" w:hAnsi="Segoe UI" w:cs="Segoe UI"/>
                    <w:color w:val="333333"/>
                    <w:lang w:val="en-US"/>
                  </w:rPr>
                </w:rPrChange>
              </w:rPr>
              <w:pPrChange w:id="1937" w:author="Michael Chary" w:date="2024-06-24T13:40:00Z">
                <w:pPr>
                  <w:spacing w:before="150" w:after="150" w:line="240" w:lineRule="auto"/>
                  <w:ind w:left="150" w:right="150"/>
                </w:pPr>
              </w:pPrChange>
            </w:pPr>
            <w:ins w:id="1938" w:author="Michael Chary" w:date="2024-06-24T13:39:00Z">
              <w:r w:rsidRPr="00D33985">
                <w:rPr>
                  <w:color w:val="333333"/>
                  <w:sz w:val="22"/>
                  <w:szCs w:val="22"/>
                  <w:lang w:val="en-US"/>
                  <w:rPrChange w:id="1939" w:author="Michael Chary" w:date="2024-06-24T13:40:00Z">
                    <w:rPr>
                      <w:rFonts w:ascii="Segoe UI" w:hAnsi="Segoe UI" w:cs="Segoe UI"/>
                      <w:color w:val="333333"/>
                      <w:lang w:val="en-US"/>
                    </w:rPr>
                  </w:rPrChange>
                </w:rPr>
                <w:t>    No</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4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CBE6592" w14:textId="77777777" w:rsidR="00D33985" w:rsidRPr="00D33985" w:rsidRDefault="00D33985" w:rsidP="00D33985">
            <w:pPr>
              <w:spacing w:line="240" w:lineRule="auto"/>
              <w:ind w:left="150" w:right="150"/>
              <w:jc w:val="center"/>
              <w:rPr>
                <w:ins w:id="1941" w:author="Michael Chary" w:date="2024-06-24T13:39:00Z"/>
                <w:color w:val="333333"/>
                <w:sz w:val="22"/>
                <w:szCs w:val="22"/>
                <w:lang w:val="en-US"/>
                <w:rPrChange w:id="1942" w:author="Michael Chary" w:date="2024-06-24T13:40:00Z">
                  <w:rPr>
                    <w:ins w:id="1943" w:author="Michael Chary" w:date="2024-06-24T13:39:00Z"/>
                    <w:rFonts w:ascii="Segoe UI" w:hAnsi="Segoe UI" w:cs="Segoe UI"/>
                    <w:color w:val="333333"/>
                    <w:lang w:val="en-US"/>
                  </w:rPr>
                </w:rPrChange>
              </w:rPr>
              <w:pPrChange w:id="1944"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4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F4B89DA" w14:textId="77777777" w:rsidR="00D33985" w:rsidRPr="00D33985" w:rsidRDefault="00D33985" w:rsidP="00D33985">
            <w:pPr>
              <w:spacing w:line="240" w:lineRule="auto"/>
              <w:ind w:left="150" w:right="150"/>
              <w:jc w:val="center"/>
              <w:rPr>
                <w:ins w:id="1946" w:author="Michael Chary" w:date="2024-06-24T13:39:00Z"/>
                <w:color w:val="333333"/>
                <w:sz w:val="22"/>
                <w:szCs w:val="22"/>
                <w:lang w:val="en-US"/>
                <w:rPrChange w:id="1947" w:author="Michael Chary" w:date="2024-06-24T13:40:00Z">
                  <w:rPr>
                    <w:ins w:id="1948" w:author="Michael Chary" w:date="2024-06-24T13:39:00Z"/>
                    <w:rFonts w:ascii="Segoe UI" w:hAnsi="Segoe UI" w:cs="Segoe UI"/>
                    <w:color w:val="333333"/>
                    <w:lang w:val="en-US"/>
                  </w:rPr>
                </w:rPrChange>
              </w:rPr>
              <w:pPrChange w:id="1949"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5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FF434AE" w14:textId="77777777" w:rsidR="00D33985" w:rsidRPr="00D33985" w:rsidRDefault="00D33985" w:rsidP="00D33985">
            <w:pPr>
              <w:spacing w:line="240" w:lineRule="auto"/>
              <w:ind w:left="150" w:right="150"/>
              <w:jc w:val="center"/>
              <w:rPr>
                <w:ins w:id="1951" w:author="Michael Chary" w:date="2024-06-24T13:39:00Z"/>
                <w:color w:val="333333"/>
                <w:sz w:val="22"/>
                <w:szCs w:val="22"/>
                <w:lang w:val="en-US"/>
                <w:rPrChange w:id="1952" w:author="Michael Chary" w:date="2024-06-24T13:40:00Z">
                  <w:rPr>
                    <w:ins w:id="1953" w:author="Michael Chary" w:date="2024-06-24T13:39:00Z"/>
                    <w:rFonts w:ascii="Segoe UI" w:hAnsi="Segoe UI" w:cs="Segoe UI"/>
                    <w:color w:val="333333"/>
                    <w:lang w:val="en-US"/>
                  </w:rPr>
                </w:rPrChange>
              </w:rPr>
              <w:pPrChange w:id="1954" w:author="Michael Chary" w:date="2024-06-24T13:40:00Z">
                <w:pPr>
                  <w:spacing w:before="150" w:after="150" w:line="240" w:lineRule="auto"/>
                  <w:ind w:left="150" w:right="150"/>
                  <w:jc w:val="center"/>
                </w:pPr>
              </w:pPrChange>
            </w:pPr>
            <w:ins w:id="1955" w:author="Michael Chary" w:date="2024-06-24T13:39:00Z">
              <w:r w:rsidRPr="00D33985">
                <w:rPr>
                  <w:color w:val="333333"/>
                  <w:sz w:val="22"/>
                  <w:szCs w:val="22"/>
                  <w:lang w:val="en-US"/>
                  <w:rPrChange w:id="1956" w:author="Michael Chary" w:date="2024-06-24T13:40:00Z">
                    <w:rPr>
                      <w:rFonts w:ascii="Segoe UI" w:hAnsi="Segoe UI" w:cs="Segoe UI"/>
                      <w:color w:val="333333"/>
                      <w:lang w:val="en-US"/>
                    </w:rPr>
                  </w:rPrChange>
                </w:rPr>
                <w:t>39 (100%)</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5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695D1CD" w14:textId="77777777" w:rsidR="00D33985" w:rsidRPr="00D33985" w:rsidRDefault="00D33985" w:rsidP="00D33985">
            <w:pPr>
              <w:spacing w:line="240" w:lineRule="auto"/>
              <w:ind w:left="150" w:right="150"/>
              <w:jc w:val="center"/>
              <w:rPr>
                <w:ins w:id="1958" w:author="Michael Chary" w:date="2024-06-24T13:39:00Z"/>
                <w:color w:val="333333"/>
                <w:sz w:val="22"/>
                <w:szCs w:val="22"/>
                <w:lang w:val="en-US"/>
                <w:rPrChange w:id="1959" w:author="Michael Chary" w:date="2024-06-24T13:40:00Z">
                  <w:rPr>
                    <w:ins w:id="1960" w:author="Michael Chary" w:date="2024-06-24T13:39:00Z"/>
                    <w:rFonts w:ascii="Segoe UI" w:hAnsi="Segoe UI" w:cs="Segoe UI"/>
                    <w:color w:val="333333"/>
                    <w:lang w:val="en-US"/>
                  </w:rPr>
                </w:rPrChange>
              </w:rPr>
              <w:pPrChange w:id="1961" w:author="Michael Chary" w:date="2024-06-24T13:40:00Z">
                <w:pPr>
                  <w:spacing w:before="150" w:after="150" w:line="240" w:lineRule="auto"/>
                  <w:ind w:left="150" w:right="150"/>
                  <w:jc w:val="center"/>
                </w:pPr>
              </w:pPrChange>
            </w:pPr>
            <w:ins w:id="1962" w:author="Michael Chary" w:date="2024-06-24T13:39:00Z">
              <w:r w:rsidRPr="00D33985">
                <w:rPr>
                  <w:color w:val="333333"/>
                  <w:sz w:val="22"/>
                  <w:szCs w:val="22"/>
                  <w:lang w:val="en-US"/>
                  <w:rPrChange w:id="1963" w:author="Michael Chary" w:date="2024-06-24T13:40:00Z">
                    <w:rPr>
                      <w:rFonts w:ascii="Segoe UI" w:hAnsi="Segoe UI" w:cs="Segoe UI"/>
                      <w:color w:val="333333"/>
                      <w:lang w:val="en-US"/>
                    </w:rPr>
                  </w:rPrChange>
                </w:rPr>
                <w:t>24 (100%)</w:t>
              </w:r>
            </w:ins>
          </w:p>
        </w:tc>
      </w:tr>
      <w:tr w:rsidR="00D33985" w:rsidRPr="00D33985" w14:paraId="2811E630" w14:textId="77777777" w:rsidTr="00920577">
        <w:tblPrEx>
          <w:tblPrExChange w:id="1964" w:author="Michael Chary" w:date="2024-06-24T13:48:00Z">
            <w:tblPrEx>
              <w:tblW w:w="8499" w:type="dxa"/>
            </w:tblPrEx>
          </w:tblPrExChange>
        </w:tblPrEx>
        <w:trPr>
          <w:ins w:id="1965" w:author="Michael Chary" w:date="2024-06-24T13:39:00Z"/>
          <w:trPrChange w:id="1966"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67"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3F6BFD" w14:textId="77777777" w:rsidR="00D33985" w:rsidRPr="00D33985" w:rsidRDefault="00D33985" w:rsidP="00D33985">
            <w:pPr>
              <w:spacing w:line="240" w:lineRule="auto"/>
              <w:ind w:left="150" w:right="150"/>
              <w:rPr>
                <w:ins w:id="1968" w:author="Michael Chary" w:date="2024-06-24T13:39:00Z"/>
                <w:b/>
                <w:bCs/>
                <w:color w:val="333333"/>
                <w:sz w:val="22"/>
                <w:szCs w:val="22"/>
                <w:lang w:val="en-US"/>
                <w:rPrChange w:id="1969" w:author="Michael Chary" w:date="2024-06-24T13:40:00Z">
                  <w:rPr>
                    <w:ins w:id="1970" w:author="Michael Chary" w:date="2024-06-24T13:39:00Z"/>
                    <w:rFonts w:ascii="Segoe UI" w:hAnsi="Segoe UI" w:cs="Segoe UI"/>
                    <w:b/>
                    <w:bCs/>
                    <w:color w:val="333333"/>
                    <w:lang w:val="en-US"/>
                  </w:rPr>
                </w:rPrChange>
              </w:rPr>
              <w:pPrChange w:id="1971" w:author="Michael Chary" w:date="2024-06-24T13:40:00Z">
                <w:pPr>
                  <w:spacing w:before="150" w:after="150" w:line="240" w:lineRule="auto"/>
                  <w:ind w:left="150" w:right="150"/>
                </w:pPr>
              </w:pPrChange>
            </w:pPr>
            <w:ins w:id="1972" w:author="Michael Chary" w:date="2024-06-24T13:39:00Z">
              <w:r w:rsidRPr="00D33985">
                <w:rPr>
                  <w:b/>
                  <w:bCs/>
                  <w:color w:val="333333"/>
                  <w:sz w:val="22"/>
                  <w:szCs w:val="22"/>
                  <w:lang w:val="en-US"/>
                  <w:rPrChange w:id="1973" w:author="Michael Chary" w:date="2024-06-24T13:40:00Z">
                    <w:rPr>
                      <w:rFonts w:ascii="Segoe UI" w:hAnsi="Segoe UI" w:cs="Segoe UI"/>
                      <w:b/>
                      <w:bCs/>
                      <w:color w:val="333333"/>
                      <w:lang w:val="en-US"/>
                    </w:rPr>
                  </w:rPrChange>
                </w:rPr>
                <w:t>GCS</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7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D1E9AE1" w14:textId="77777777" w:rsidR="00D33985" w:rsidRPr="00D33985" w:rsidRDefault="00D33985" w:rsidP="00D33985">
            <w:pPr>
              <w:spacing w:line="240" w:lineRule="auto"/>
              <w:ind w:left="150" w:right="150"/>
              <w:jc w:val="center"/>
              <w:rPr>
                <w:ins w:id="1975" w:author="Michael Chary" w:date="2024-06-24T13:39:00Z"/>
                <w:color w:val="333333"/>
                <w:sz w:val="22"/>
                <w:szCs w:val="22"/>
                <w:lang w:val="en-US"/>
                <w:rPrChange w:id="1976" w:author="Michael Chary" w:date="2024-06-24T13:40:00Z">
                  <w:rPr>
                    <w:ins w:id="1977" w:author="Michael Chary" w:date="2024-06-24T13:39:00Z"/>
                    <w:rFonts w:ascii="Segoe UI" w:hAnsi="Segoe UI" w:cs="Segoe UI"/>
                    <w:color w:val="333333"/>
                    <w:lang w:val="en-US"/>
                  </w:rPr>
                </w:rPrChange>
              </w:rPr>
              <w:pPrChange w:id="1978"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7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A289F01" w14:textId="77777777" w:rsidR="00D33985" w:rsidRPr="00D33985" w:rsidRDefault="00D33985" w:rsidP="00D33985">
            <w:pPr>
              <w:spacing w:line="240" w:lineRule="auto"/>
              <w:ind w:left="150" w:right="150"/>
              <w:jc w:val="center"/>
              <w:rPr>
                <w:ins w:id="1980" w:author="Michael Chary" w:date="2024-06-24T13:39:00Z"/>
                <w:color w:val="333333"/>
                <w:sz w:val="22"/>
                <w:szCs w:val="22"/>
                <w:lang w:val="en-US"/>
                <w:rPrChange w:id="1981" w:author="Michael Chary" w:date="2024-06-24T13:40:00Z">
                  <w:rPr>
                    <w:ins w:id="1982" w:author="Michael Chary" w:date="2024-06-24T13:39:00Z"/>
                    <w:rFonts w:ascii="Segoe UI" w:hAnsi="Segoe UI" w:cs="Segoe UI"/>
                    <w:color w:val="333333"/>
                    <w:lang w:val="en-US"/>
                  </w:rPr>
                </w:rPrChange>
              </w:rPr>
              <w:pPrChange w:id="1983"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8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368A72E" w14:textId="77777777" w:rsidR="00D33985" w:rsidRPr="00D33985" w:rsidRDefault="00D33985" w:rsidP="00D33985">
            <w:pPr>
              <w:spacing w:line="240" w:lineRule="auto"/>
              <w:ind w:left="150" w:right="150"/>
              <w:jc w:val="center"/>
              <w:rPr>
                <w:ins w:id="1985" w:author="Michael Chary" w:date="2024-06-24T13:39:00Z"/>
                <w:color w:val="333333"/>
                <w:sz w:val="22"/>
                <w:szCs w:val="22"/>
                <w:lang w:val="en-US"/>
                <w:rPrChange w:id="1986" w:author="Michael Chary" w:date="2024-06-24T13:40:00Z">
                  <w:rPr>
                    <w:ins w:id="1987" w:author="Michael Chary" w:date="2024-06-24T13:39:00Z"/>
                    <w:rFonts w:ascii="Segoe UI" w:hAnsi="Segoe UI" w:cs="Segoe UI"/>
                    <w:color w:val="333333"/>
                    <w:lang w:val="en-US"/>
                  </w:rPr>
                </w:rPrChange>
              </w:rPr>
              <w:pPrChange w:id="1988" w:author="Michael Chary" w:date="2024-06-24T13:40:00Z">
                <w:pPr>
                  <w:spacing w:before="150" w:after="150" w:line="240" w:lineRule="auto"/>
                  <w:ind w:left="150" w:right="150"/>
                  <w:jc w:val="center"/>
                </w:pPr>
              </w:pPrChange>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8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0E263EF" w14:textId="77777777" w:rsidR="00D33985" w:rsidRPr="00D33985" w:rsidRDefault="00D33985" w:rsidP="00D33985">
            <w:pPr>
              <w:spacing w:line="240" w:lineRule="auto"/>
              <w:ind w:left="150" w:right="150"/>
              <w:jc w:val="center"/>
              <w:rPr>
                <w:ins w:id="1990" w:author="Michael Chary" w:date="2024-06-24T13:39:00Z"/>
                <w:color w:val="333333"/>
                <w:sz w:val="22"/>
                <w:szCs w:val="22"/>
                <w:lang w:val="en-US"/>
                <w:rPrChange w:id="1991" w:author="Michael Chary" w:date="2024-06-24T13:40:00Z">
                  <w:rPr>
                    <w:ins w:id="1992" w:author="Michael Chary" w:date="2024-06-24T13:39:00Z"/>
                    <w:rFonts w:ascii="Segoe UI" w:hAnsi="Segoe UI" w:cs="Segoe UI"/>
                    <w:color w:val="333333"/>
                    <w:lang w:val="en-US"/>
                  </w:rPr>
                </w:rPrChange>
              </w:rPr>
              <w:pPrChange w:id="1993" w:author="Michael Chary" w:date="2024-06-24T13:40:00Z">
                <w:pPr>
                  <w:spacing w:before="150" w:after="150" w:line="240" w:lineRule="auto"/>
                  <w:ind w:left="150" w:right="150"/>
                  <w:jc w:val="center"/>
                </w:pPr>
              </w:pPrChange>
            </w:pPr>
          </w:p>
        </w:tc>
      </w:tr>
      <w:tr w:rsidR="00D33985" w:rsidRPr="00D33985" w14:paraId="1B829442" w14:textId="77777777" w:rsidTr="00920577">
        <w:tblPrEx>
          <w:tblPrExChange w:id="1994" w:author="Michael Chary" w:date="2024-06-24T13:48:00Z">
            <w:tblPrEx>
              <w:tblW w:w="8499" w:type="dxa"/>
            </w:tblPrEx>
          </w:tblPrExChange>
        </w:tblPrEx>
        <w:trPr>
          <w:ins w:id="1995" w:author="Michael Chary" w:date="2024-06-24T13:39:00Z"/>
          <w:trPrChange w:id="1996"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997"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2187FC8" w14:textId="77777777" w:rsidR="00D33985" w:rsidRPr="00D33985" w:rsidRDefault="00D33985" w:rsidP="00D33985">
            <w:pPr>
              <w:spacing w:line="240" w:lineRule="auto"/>
              <w:ind w:left="150" w:right="150"/>
              <w:rPr>
                <w:ins w:id="1998" w:author="Michael Chary" w:date="2024-06-24T13:39:00Z"/>
                <w:color w:val="333333"/>
                <w:sz w:val="22"/>
                <w:szCs w:val="22"/>
                <w:lang w:val="en-US"/>
                <w:rPrChange w:id="1999" w:author="Michael Chary" w:date="2024-06-24T13:40:00Z">
                  <w:rPr>
                    <w:ins w:id="2000" w:author="Michael Chary" w:date="2024-06-24T13:39:00Z"/>
                    <w:rFonts w:ascii="Segoe UI" w:hAnsi="Segoe UI" w:cs="Segoe UI"/>
                    <w:color w:val="333333"/>
                    <w:lang w:val="en-US"/>
                  </w:rPr>
                </w:rPrChange>
              </w:rPr>
              <w:pPrChange w:id="2001" w:author="Michael Chary" w:date="2024-06-24T13:40:00Z">
                <w:pPr>
                  <w:spacing w:before="150" w:after="150" w:line="240" w:lineRule="auto"/>
                  <w:ind w:left="150" w:right="150"/>
                </w:pPr>
              </w:pPrChange>
            </w:pPr>
            <w:ins w:id="2002" w:author="Michael Chary" w:date="2024-06-24T13:39:00Z">
              <w:r w:rsidRPr="00D33985">
                <w:rPr>
                  <w:color w:val="333333"/>
                  <w:sz w:val="22"/>
                  <w:szCs w:val="22"/>
                  <w:lang w:val="en-US"/>
                  <w:rPrChange w:id="2003" w:author="Michael Chary" w:date="2024-06-24T13:40:00Z">
                    <w:rPr>
                      <w:rFonts w:ascii="Segoe UI" w:hAnsi="Segoe UI" w:cs="Segoe UI"/>
                      <w:color w:val="333333"/>
                      <w:lang w:val="en-US"/>
                    </w:rPr>
                  </w:rPrChange>
                </w:rPr>
                <w:t>    2</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0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0EAFFA5" w14:textId="77777777" w:rsidR="00D33985" w:rsidRPr="00D33985" w:rsidRDefault="00D33985" w:rsidP="00D33985">
            <w:pPr>
              <w:spacing w:line="240" w:lineRule="auto"/>
              <w:ind w:left="150" w:right="150"/>
              <w:jc w:val="center"/>
              <w:rPr>
                <w:ins w:id="2005" w:author="Michael Chary" w:date="2024-06-24T13:39:00Z"/>
                <w:color w:val="333333"/>
                <w:sz w:val="22"/>
                <w:szCs w:val="22"/>
                <w:lang w:val="en-US"/>
                <w:rPrChange w:id="2006" w:author="Michael Chary" w:date="2024-06-24T13:40:00Z">
                  <w:rPr>
                    <w:ins w:id="2007" w:author="Michael Chary" w:date="2024-06-24T13:39:00Z"/>
                    <w:rFonts w:ascii="Segoe UI" w:hAnsi="Segoe UI" w:cs="Segoe UI"/>
                    <w:color w:val="333333"/>
                    <w:lang w:val="en-US"/>
                  </w:rPr>
                </w:rPrChange>
              </w:rPr>
              <w:pPrChange w:id="2008" w:author="Michael Chary" w:date="2024-06-24T13:40:00Z">
                <w:pPr>
                  <w:spacing w:before="150" w:after="150" w:line="240" w:lineRule="auto"/>
                  <w:ind w:left="150" w:right="150"/>
                  <w:jc w:val="center"/>
                </w:pPr>
              </w:pPrChange>
            </w:pPr>
            <w:ins w:id="2009" w:author="Michael Chary" w:date="2024-06-24T13:39:00Z">
              <w:r w:rsidRPr="00D33985">
                <w:rPr>
                  <w:color w:val="333333"/>
                  <w:sz w:val="22"/>
                  <w:szCs w:val="22"/>
                  <w:lang w:val="en-US"/>
                  <w:rPrChange w:id="2010" w:author="Michael Chary" w:date="2024-06-24T13:40:00Z">
                    <w:rPr>
                      <w:rFonts w:ascii="Segoe UI" w:hAnsi="Segoe UI" w:cs="Segoe UI"/>
                      <w:color w:val="333333"/>
                      <w:lang w:val="en-US"/>
                    </w:rPr>
                  </w:rPrChange>
                </w:rPr>
                <w:t>3 (27%)</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1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25E5953" w14:textId="32C20FBC" w:rsidR="00D33985" w:rsidRPr="00D33985" w:rsidRDefault="00D33985" w:rsidP="00D33985">
            <w:pPr>
              <w:spacing w:line="240" w:lineRule="auto"/>
              <w:ind w:left="150" w:right="150"/>
              <w:jc w:val="center"/>
              <w:rPr>
                <w:ins w:id="2012" w:author="Michael Chary" w:date="2024-06-24T13:39:00Z"/>
                <w:color w:val="333333"/>
                <w:sz w:val="22"/>
                <w:szCs w:val="22"/>
                <w:lang w:val="en-US"/>
                <w:rPrChange w:id="2013" w:author="Michael Chary" w:date="2024-06-24T13:40:00Z">
                  <w:rPr>
                    <w:ins w:id="2014" w:author="Michael Chary" w:date="2024-06-24T13:39:00Z"/>
                    <w:rFonts w:ascii="Segoe UI" w:hAnsi="Segoe UI" w:cs="Segoe UI"/>
                    <w:color w:val="333333"/>
                    <w:lang w:val="en-US"/>
                  </w:rPr>
                </w:rPrChange>
              </w:rPr>
              <w:pPrChange w:id="2015" w:author="Michael Chary" w:date="2024-06-24T13:40:00Z">
                <w:pPr>
                  <w:spacing w:before="150" w:after="150" w:line="240" w:lineRule="auto"/>
                  <w:ind w:left="150" w:right="150"/>
                  <w:jc w:val="center"/>
                </w:pPr>
              </w:pPrChange>
            </w:pPr>
            <w:ins w:id="2016" w:author="Michael Chary" w:date="2024-06-24T13:39:00Z">
              <w:r w:rsidRPr="00D33985">
                <w:rPr>
                  <w:color w:val="333333"/>
                  <w:sz w:val="22"/>
                  <w:szCs w:val="22"/>
                  <w:lang w:val="en-US"/>
                  <w:rPrChange w:id="2017" w:author="Michael Chary" w:date="2024-06-24T13:40:00Z">
                    <w:rPr>
                      <w:rFonts w:ascii="Segoe UI" w:hAnsi="Segoe UI" w:cs="Segoe UI"/>
                      <w:color w:val="333333"/>
                      <w:lang w:val="en-US"/>
                    </w:rPr>
                  </w:rPrChange>
                </w:rPr>
                <w:t>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1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8958CB5" w14:textId="77777777" w:rsidR="00D33985" w:rsidRPr="00D33985" w:rsidRDefault="00D33985" w:rsidP="00D33985">
            <w:pPr>
              <w:spacing w:line="240" w:lineRule="auto"/>
              <w:ind w:left="150" w:right="150"/>
              <w:jc w:val="center"/>
              <w:rPr>
                <w:ins w:id="2019" w:author="Michael Chary" w:date="2024-06-24T13:39:00Z"/>
                <w:color w:val="333333"/>
                <w:sz w:val="22"/>
                <w:szCs w:val="22"/>
                <w:lang w:val="en-US"/>
                <w:rPrChange w:id="2020" w:author="Michael Chary" w:date="2024-06-24T13:40:00Z">
                  <w:rPr>
                    <w:ins w:id="2021" w:author="Michael Chary" w:date="2024-06-24T13:39:00Z"/>
                    <w:rFonts w:ascii="Segoe UI" w:hAnsi="Segoe UI" w:cs="Segoe UI"/>
                    <w:color w:val="333333"/>
                    <w:lang w:val="en-US"/>
                  </w:rPr>
                </w:rPrChange>
              </w:rPr>
              <w:pPrChange w:id="2022" w:author="Michael Chary" w:date="2024-06-24T13:40:00Z">
                <w:pPr>
                  <w:spacing w:before="150" w:after="150" w:line="240" w:lineRule="auto"/>
                  <w:ind w:left="150" w:right="150"/>
                  <w:jc w:val="center"/>
                </w:pPr>
              </w:pPrChange>
            </w:pPr>
            <w:ins w:id="2023" w:author="Michael Chary" w:date="2024-06-24T13:39:00Z">
              <w:r w:rsidRPr="00D33985">
                <w:rPr>
                  <w:color w:val="333333"/>
                  <w:sz w:val="22"/>
                  <w:szCs w:val="22"/>
                  <w:lang w:val="en-US"/>
                  <w:rPrChange w:id="2024" w:author="Michael Chary" w:date="2024-06-24T13:40:00Z">
                    <w:rPr>
                      <w:rFonts w:ascii="Segoe UI" w:hAnsi="Segoe UI" w:cs="Segoe UI"/>
                      <w:color w:val="333333"/>
                      <w:lang w:val="en-US"/>
                    </w:rPr>
                  </w:rPrChange>
                </w:rPr>
                <w:t>0 (0%)</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2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C43E780" w14:textId="77777777" w:rsidR="00D33985" w:rsidRPr="00D33985" w:rsidRDefault="00D33985" w:rsidP="00D33985">
            <w:pPr>
              <w:spacing w:line="240" w:lineRule="auto"/>
              <w:ind w:left="150" w:right="150"/>
              <w:jc w:val="center"/>
              <w:rPr>
                <w:ins w:id="2026" w:author="Michael Chary" w:date="2024-06-24T13:39:00Z"/>
                <w:color w:val="333333"/>
                <w:sz w:val="22"/>
                <w:szCs w:val="22"/>
                <w:lang w:val="en-US"/>
                <w:rPrChange w:id="2027" w:author="Michael Chary" w:date="2024-06-24T13:40:00Z">
                  <w:rPr>
                    <w:ins w:id="2028" w:author="Michael Chary" w:date="2024-06-24T13:39:00Z"/>
                    <w:rFonts w:ascii="Segoe UI" w:hAnsi="Segoe UI" w:cs="Segoe UI"/>
                    <w:color w:val="333333"/>
                    <w:lang w:val="en-US"/>
                  </w:rPr>
                </w:rPrChange>
              </w:rPr>
              <w:pPrChange w:id="2029" w:author="Michael Chary" w:date="2024-06-24T13:40:00Z">
                <w:pPr>
                  <w:spacing w:before="150" w:after="150" w:line="240" w:lineRule="auto"/>
                  <w:ind w:left="150" w:right="150"/>
                  <w:jc w:val="center"/>
                </w:pPr>
              </w:pPrChange>
            </w:pPr>
            <w:ins w:id="2030" w:author="Michael Chary" w:date="2024-06-24T13:39:00Z">
              <w:r w:rsidRPr="00D33985">
                <w:rPr>
                  <w:color w:val="333333"/>
                  <w:sz w:val="22"/>
                  <w:szCs w:val="22"/>
                  <w:lang w:val="en-US"/>
                  <w:rPrChange w:id="2031" w:author="Michael Chary" w:date="2024-06-24T13:40:00Z">
                    <w:rPr>
                      <w:rFonts w:ascii="Segoe UI" w:hAnsi="Segoe UI" w:cs="Segoe UI"/>
                      <w:color w:val="333333"/>
                      <w:lang w:val="en-US"/>
                    </w:rPr>
                  </w:rPrChange>
                </w:rPr>
                <w:t>0 (0%)</w:t>
              </w:r>
            </w:ins>
          </w:p>
        </w:tc>
      </w:tr>
      <w:tr w:rsidR="00D33985" w:rsidRPr="00D33985" w14:paraId="728EA218" w14:textId="77777777" w:rsidTr="00920577">
        <w:tblPrEx>
          <w:tblPrExChange w:id="2032" w:author="Michael Chary" w:date="2024-06-24T13:48:00Z">
            <w:tblPrEx>
              <w:tblW w:w="8499" w:type="dxa"/>
            </w:tblPrEx>
          </w:tblPrExChange>
        </w:tblPrEx>
        <w:trPr>
          <w:ins w:id="2033" w:author="Michael Chary" w:date="2024-06-24T13:39:00Z"/>
          <w:trPrChange w:id="203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3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3ED5517" w14:textId="77777777" w:rsidR="00D33985" w:rsidRPr="00D33985" w:rsidRDefault="00D33985" w:rsidP="00D33985">
            <w:pPr>
              <w:spacing w:line="240" w:lineRule="auto"/>
              <w:ind w:left="150" w:right="150"/>
              <w:rPr>
                <w:ins w:id="2036" w:author="Michael Chary" w:date="2024-06-24T13:39:00Z"/>
                <w:color w:val="333333"/>
                <w:sz w:val="22"/>
                <w:szCs w:val="22"/>
                <w:lang w:val="en-US"/>
                <w:rPrChange w:id="2037" w:author="Michael Chary" w:date="2024-06-24T13:40:00Z">
                  <w:rPr>
                    <w:ins w:id="2038" w:author="Michael Chary" w:date="2024-06-24T13:39:00Z"/>
                    <w:rFonts w:ascii="Segoe UI" w:hAnsi="Segoe UI" w:cs="Segoe UI"/>
                    <w:color w:val="333333"/>
                    <w:lang w:val="en-US"/>
                  </w:rPr>
                </w:rPrChange>
              </w:rPr>
              <w:pPrChange w:id="2039" w:author="Michael Chary" w:date="2024-06-24T13:40:00Z">
                <w:pPr>
                  <w:spacing w:before="150" w:after="150" w:line="240" w:lineRule="auto"/>
                  <w:ind w:left="150" w:right="150"/>
                </w:pPr>
              </w:pPrChange>
            </w:pPr>
            <w:ins w:id="2040" w:author="Michael Chary" w:date="2024-06-24T13:39:00Z">
              <w:r w:rsidRPr="00D33985">
                <w:rPr>
                  <w:color w:val="333333"/>
                  <w:sz w:val="22"/>
                  <w:szCs w:val="22"/>
                  <w:lang w:val="en-US"/>
                  <w:rPrChange w:id="2041" w:author="Michael Chary" w:date="2024-06-24T13:40:00Z">
                    <w:rPr>
                      <w:rFonts w:ascii="Segoe UI" w:hAnsi="Segoe UI" w:cs="Segoe UI"/>
                      <w:color w:val="333333"/>
                      <w:lang w:val="en-US"/>
                    </w:rPr>
                  </w:rPrChange>
                </w:rPr>
                <w:t>    5</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4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E60808" w14:textId="77777777" w:rsidR="00D33985" w:rsidRPr="00D33985" w:rsidRDefault="00D33985" w:rsidP="00D33985">
            <w:pPr>
              <w:spacing w:line="240" w:lineRule="auto"/>
              <w:ind w:left="150" w:right="150"/>
              <w:jc w:val="center"/>
              <w:rPr>
                <w:ins w:id="2043" w:author="Michael Chary" w:date="2024-06-24T13:39:00Z"/>
                <w:color w:val="333333"/>
                <w:sz w:val="22"/>
                <w:szCs w:val="22"/>
                <w:lang w:val="en-US"/>
                <w:rPrChange w:id="2044" w:author="Michael Chary" w:date="2024-06-24T13:40:00Z">
                  <w:rPr>
                    <w:ins w:id="2045" w:author="Michael Chary" w:date="2024-06-24T13:39:00Z"/>
                    <w:rFonts w:ascii="Segoe UI" w:hAnsi="Segoe UI" w:cs="Segoe UI"/>
                    <w:color w:val="333333"/>
                    <w:lang w:val="en-US"/>
                  </w:rPr>
                </w:rPrChange>
              </w:rPr>
              <w:pPrChange w:id="2046" w:author="Michael Chary" w:date="2024-06-24T13:40:00Z">
                <w:pPr>
                  <w:spacing w:before="150" w:after="150" w:line="240" w:lineRule="auto"/>
                  <w:ind w:left="150" w:right="150"/>
                  <w:jc w:val="center"/>
                </w:pPr>
              </w:pPrChange>
            </w:pPr>
            <w:ins w:id="2047" w:author="Michael Chary" w:date="2024-06-24T13:39:00Z">
              <w:r w:rsidRPr="00D33985">
                <w:rPr>
                  <w:color w:val="333333"/>
                  <w:sz w:val="22"/>
                  <w:szCs w:val="22"/>
                  <w:lang w:val="en-US"/>
                  <w:rPrChange w:id="2048" w:author="Michael Chary" w:date="2024-06-24T13:40:00Z">
                    <w:rPr>
                      <w:rFonts w:ascii="Segoe UI" w:hAnsi="Segoe UI" w:cs="Segoe UI"/>
                      <w:color w:val="333333"/>
                      <w:lang w:val="en-US"/>
                    </w:rPr>
                  </w:rPrChange>
                </w:rPr>
                <w:t>1 (9.1%)</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4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CEE8FC" w14:textId="25EA1420" w:rsidR="00D33985" w:rsidRPr="00D33985" w:rsidRDefault="00D33985" w:rsidP="00D33985">
            <w:pPr>
              <w:spacing w:line="240" w:lineRule="auto"/>
              <w:ind w:left="150" w:right="150"/>
              <w:jc w:val="center"/>
              <w:rPr>
                <w:ins w:id="2050" w:author="Michael Chary" w:date="2024-06-24T13:39:00Z"/>
                <w:color w:val="333333"/>
                <w:sz w:val="22"/>
                <w:szCs w:val="22"/>
                <w:lang w:val="en-US"/>
                <w:rPrChange w:id="2051" w:author="Michael Chary" w:date="2024-06-24T13:40:00Z">
                  <w:rPr>
                    <w:ins w:id="2052" w:author="Michael Chary" w:date="2024-06-24T13:39:00Z"/>
                    <w:rFonts w:ascii="Segoe UI" w:hAnsi="Segoe UI" w:cs="Segoe UI"/>
                    <w:color w:val="333333"/>
                    <w:lang w:val="en-US"/>
                  </w:rPr>
                </w:rPrChange>
              </w:rPr>
              <w:pPrChange w:id="2053" w:author="Michael Chary" w:date="2024-06-24T13:40:00Z">
                <w:pPr>
                  <w:spacing w:before="150" w:after="150" w:line="240" w:lineRule="auto"/>
                  <w:ind w:left="150" w:right="150"/>
                  <w:jc w:val="center"/>
                </w:pPr>
              </w:pPrChange>
            </w:pPr>
            <w:ins w:id="2054" w:author="Michael Chary" w:date="2024-06-24T13:39:00Z">
              <w:r w:rsidRPr="00D33985">
                <w:rPr>
                  <w:color w:val="333333"/>
                  <w:sz w:val="22"/>
                  <w:szCs w:val="22"/>
                  <w:lang w:val="en-US"/>
                  <w:rPrChange w:id="2055" w:author="Michael Chary" w:date="2024-06-24T13:40:00Z">
                    <w:rPr>
                      <w:rFonts w:ascii="Segoe UI" w:hAnsi="Segoe UI" w:cs="Segoe UI"/>
                      <w:color w:val="333333"/>
                      <w:lang w:val="en-US"/>
                    </w:rPr>
                  </w:rPrChange>
                </w:rPr>
                <w:t>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5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5CCC95D" w14:textId="77777777" w:rsidR="00D33985" w:rsidRPr="00D33985" w:rsidRDefault="00D33985" w:rsidP="00D33985">
            <w:pPr>
              <w:spacing w:line="240" w:lineRule="auto"/>
              <w:ind w:left="150" w:right="150"/>
              <w:jc w:val="center"/>
              <w:rPr>
                <w:ins w:id="2057" w:author="Michael Chary" w:date="2024-06-24T13:39:00Z"/>
                <w:color w:val="333333"/>
                <w:sz w:val="22"/>
                <w:szCs w:val="22"/>
                <w:lang w:val="en-US"/>
                <w:rPrChange w:id="2058" w:author="Michael Chary" w:date="2024-06-24T13:40:00Z">
                  <w:rPr>
                    <w:ins w:id="2059" w:author="Michael Chary" w:date="2024-06-24T13:39:00Z"/>
                    <w:rFonts w:ascii="Segoe UI" w:hAnsi="Segoe UI" w:cs="Segoe UI"/>
                    <w:color w:val="333333"/>
                    <w:lang w:val="en-US"/>
                  </w:rPr>
                </w:rPrChange>
              </w:rPr>
              <w:pPrChange w:id="2060" w:author="Michael Chary" w:date="2024-06-24T13:40:00Z">
                <w:pPr>
                  <w:spacing w:before="150" w:after="150" w:line="240" w:lineRule="auto"/>
                  <w:ind w:left="150" w:right="150"/>
                  <w:jc w:val="center"/>
                </w:pPr>
              </w:pPrChange>
            </w:pPr>
            <w:ins w:id="2061" w:author="Michael Chary" w:date="2024-06-24T13:39:00Z">
              <w:r w:rsidRPr="00D33985">
                <w:rPr>
                  <w:color w:val="333333"/>
                  <w:sz w:val="22"/>
                  <w:szCs w:val="22"/>
                  <w:lang w:val="en-US"/>
                  <w:rPrChange w:id="2062" w:author="Michael Chary" w:date="2024-06-24T13:40:00Z">
                    <w:rPr>
                      <w:rFonts w:ascii="Segoe UI" w:hAnsi="Segoe UI" w:cs="Segoe UI"/>
                      <w:color w:val="333333"/>
                      <w:lang w:val="en-US"/>
                    </w:rPr>
                  </w:rPrChange>
                </w:rPr>
                <w:t>0 (0%)</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6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C55C901" w14:textId="77777777" w:rsidR="00D33985" w:rsidRPr="00D33985" w:rsidRDefault="00D33985" w:rsidP="00D33985">
            <w:pPr>
              <w:spacing w:line="240" w:lineRule="auto"/>
              <w:ind w:left="150" w:right="150"/>
              <w:jc w:val="center"/>
              <w:rPr>
                <w:ins w:id="2064" w:author="Michael Chary" w:date="2024-06-24T13:39:00Z"/>
                <w:color w:val="333333"/>
                <w:sz w:val="22"/>
                <w:szCs w:val="22"/>
                <w:lang w:val="en-US"/>
                <w:rPrChange w:id="2065" w:author="Michael Chary" w:date="2024-06-24T13:40:00Z">
                  <w:rPr>
                    <w:ins w:id="2066" w:author="Michael Chary" w:date="2024-06-24T13:39:00Z"/>
                    <w:rFonts w:ascii="Segoe UI" w:hAnsi="Segoe UI" w:cs="Segoe UI"/>
                    <w:color w:val="333333"/>
                    <w:lang w:val="en-US"/>
                  </w:rPr>
                </w:rPrChange>
              </w:rPr>
              <w:pPrChange w:id="2067" w:author="Michael Chary" w:date="2024-06-24T13:40:00Z">
                <w:pPr>
                  <w:spacing w:before="150" w:after="150" w:line="240" w:lineRule="auto"/>
                  <w:ind w:left="150" w:right="150"/>
                  <w:jc w:val="center"/>
                </w:pPr>
              </w:pPrChange>
            </w:pPr>
            <w:ins w:id="2068" w:author="Michael Chary" w:date="2024-06-24T13:39:00Z">
              <w:r w:rsidRPr="00D33985">
                <w:rPr>
                  <w:color w:val="333333"/>
                  <w:sz w:val="22"/>
                  <w:szCs w:val="22"/>
                  <w:lang w:val="en-US"/>
                  <w:rPrChange w:id="2069" w:author="Michael Chary" w:date="2024-06-24T13:40:00Z">
                    <w:rPr>
                      <w:rFonts w:ascii="Segoe UI" w:hAnsi="Segoe UI" w:cs="Segoe UI"/>
                      <w:color w:val="333333"/>
                      <w:lang w:val="en-US"/>
                    </w:rPr>
                  </w:rPrChange>
                </w:rPr>
                <w:t>0 (0%)</w:t>
              </w:r>
            </w:ins>
          </w:p>
        </w:tc>
      </w:tr>
      <w:tr w:rsidR="00D33985" w:rsidRPr="00D33985" w14:paraId="0A8E7F70" w14:textId="77777777" w:rsidTr="00920577">
        <w:tblPrEx>
          <w:tblPrExChange w:id="2070" w:author="Michael Chary" w:date="2024-06-24T13:48:00Z">
            <w:tblPrEx>
              <w:tblW w:w="8499" w:type="dxa"/>
            </w:tblPrEx>
          </w:tblPrExChange>
        </w:tblPrEx>
        <w:trPr>
          <w:ins w:id="2071" w:author="Michael Chary" w:date="2024-06-24T13:39:00Z"/>
          <w:trPrChange w:id="2072"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73"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7EE2B4" w14:textId="77777777" w:rsidR="00D33985" w:rsidRPr="00D33985" w:rsidRDefault="00D33985" w:rsidP="00D33985">
            <w:pPr>
              <w:spacing w:line="240" w:lineRule="auto"/>
              <w:ind w:left="150" w:right="150"/>
              <w:rPr>
                <w:ins w:id="2074" w:author="Michael Chary" w:date="2024-06-24T13:39:00Z"/>
                <w:color w:val="333333"/>
                <w:sz w:val="22"/>
                <w:szCs w:val="22"/>
                <w:lang w:val="en-US"/>
                <w:rPrChange w:id="2075" w:author="Michael Chary" w:date="2024-06-24T13:40:00Z">
                  <w:rPr>
                    <w:ins w:id="2076" w:author="Michael Chary" w:date="2024-06-24T13:39:00Z"/>
                    <w:rFonts w:ascii="Segoe UI" w:hAnsi="Segoe UI" w:cs="Segoe UI"/>
                    <w:color w:val="333333"/>
                    <w:lang w:val="en-US"/>
                  </w:rPr>
                </w:rPrChange>
              </w:rPr>
              <w:pPrChange w:id="2077" w:author="Michael Chary" w:date="2024-06-24T13:40:00Z">
                <w:pPr>
                  <w:spacing w:before="150" w:after="150" w:line="240" w:lineRule="auto"/>
                  <w:ind w:left="150" w:right="150"/>
                </w:pPr>
              </w:pPrChange>
            </w:pPr>
            <w:ins w:id="2078" w:author="Michael Chary" w:date="2024-06-24T13:39:00Z">
              <w:r w:rsidRPr="00D33985">
                <w:rPr>
                  <w:color w:val="333333"/>
                  <w:sz w:val="22"/>
                  <w:szCs w:val="22"/>
                  <w:lang w:val="en-US"/>
                  <w:rPrChange w:id="2079" w:author="Michael Chary" w:date="2024-06-24T13:40:00Z">
                    <w:rPr>
                      <w:rFonts w:ascii="Segoe UI" w:hAnsi="Segoe UI" w:cs="Segoe UI"/>
                      <w:color w:val="333333"/>
                      <w:lang w:val="en-US"/>
                    </w:rPr>
                  </w:rPrChange>
                </w:rPr>
                <w:t>    11</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8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3CBC584" w14:textId="77777777" w:rsidR="00D33985" w:rsidRPr="00D33985" w:rsidRDefault="00D33985" w:rsidP="00D33985">
            <w:pPr>
              <w:spacing w:line="240" w:lineRule="auto"/>
              <w:ind w:left="150" w:right="150"/>
              <w:jc w:val="center"/>
              <w:rPr>
                <w:ins w:id="2081" w:author="Michael Chary" w:date="2024-06-24T13:39:00Z"/>
                <w:color w:val="333333"/>
                <w:sz w:val="22"/>
                <w:szCs w:val="22"/>
                <w:lang w:val="en-US"/>
                <w:rPrChange w:id="2082" w:author="Michael Chary" w:date="2024-06-24T13:40:00Z">
                  <w:rPr>
                    <w:ins w:id="2083" w:author="Michael Chary" w:date="2024-06-24T13:39:00Z"/>
                    <w:rFonts w:ascii="Segoe UI" w:hAnsi="Segoe UI" w:cs="Segoe UI"/>
                    <w:color w:val="333333"/>
                    <w:lang w:val="en-US"/>
                  </w:rPr>
                </w:rPrChange>
              </w:rPr>
              <w:pPrChange w:id="2084" w:author="Michael Chary" w:date="2024-06-24T13:40:00Z">
                <w:pPr>
                  <w:spacing w:before="150" w:after="150" w:line="240" w:lineRule="auto"/>
                  <w:ind w:left="150" w:right="150"/>
                  <w:jc w:val="center"/>
                </w:pPr>
              </w:pPrChange>
            </w:pPr>
            <w:ins w:id="2085" w:author="Michael Chary" w:date="2024-06-24T13:39:00Z">
              <w:r w:rsidRPr="00D33985">
                <w:rPr>
                  <w:color w:val="333333"/>
                  <w:sz w:val="22"/>
                  <w:szCs w:val="22"/>
                  <w:lang w:val="en-US"/>
                  <w:rPrChange w:id="2086" w:author="Michael Chary" w:date="2024-06-24T13:40:00Z">
                    <w:rPr>
                      <w:rFonts w:ascii="Segoe UI" w:hAnsi="Segoe UI" w:cs="Segoe UI"/>
                      <w:color w:val="333333"/>
                      <w:lang w:val="en-US"/>
                    </w:rPr>
                  </w:rPrChange>
                </w:rPr>
                <w:t>0 (0%)</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8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B6546A7" w14:textId="4ECF1268" w:rsidR="00D33985" w:rsidRPr="00D33985" w:rsidRDefault="00D33985" w:rsidP="00D33985">
            <w:pPr>
              <w:spacing w:line="240" w:lineRule="auto"/>
              <w:ind w:left="150" w:right="150"/>
              <w:jc w:val="center"/>
              <w:rPr>
                <w:ins w:id="2088" w:author="Michael Chary" w:date="2024-06-24T13:39:00Z"/>
                <w:color w:val="333333"/>
                <w:sz w:val="22"/>
                <w:szCs w:val="22"/>
                <w:lang w:val="en-US"/>
                <w:rPrChange w:id="2089" w:author="Michael Chary" w:date="2024-06-24T13:40:00Z">
                  <w:rPr>
                    <w:ins w:id="2090" w:author="Michael Chary" w:date="2024-06-24T13:39:00Z"/>
                    <w:rFonts w:ascii="Segoe UI" w:hAnsi="Segoe UI" w:cs="Segoe UI"/>
                    <w:color w:val="333333"/>
                    <w:lang w:val="en-US"/>
                  </w:rPr>
                </w:rPrChange>
              </w:rPr>
              <w:pPrChange w:id="2091" w:author="Michael Chary" w:date="2024-06-24T13:40:00Z">
                <w:pPr>
                  <w:spacing w:before="150" w:after="150" w:line="240" w:lineRule="auto"/>
                  <w:ind w:left="150" w:right="150"/>
                  <w:jc w:val="center"/>
                </w:pPr>
              </w:pPrChange>
            </w:pPr>
            <w:ins w:id="2092" w:author="Michael Chary" w:date="2024-06-24T13:39:00Z">
              <w:r w:rsidRPr="00D33985">
                <w:rPr>
                  <w:color w:val="333333"/>
                  <w:sz w:val="22"/>
                  <w:szCs w:val="22"/>
                  <w:lang w:val="en-US"/>
                  <w:rPrChange w:id="2093" w:author="Michael Chary" w:date="2024-06-24T13:40:00Z">
                    <w:rPr>
                      <w:rFonts w:ascii="Segoe UI" w:hAnsi="Segoe UI" w:cs="Segoe UI"/>
                      <w:color w:val="333333"/>
                      <w:lang w:val="en-US"/>
                    </w:rPr>
                  </w:rPrChange>
                </w:rPr>
                <w:t>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09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7542526" w14:textId="77777777" w:rsidR="00D33985" w:rsidRPr="00D33985" w:rsidRDefault="00D33985" w:rsidP="00D33985">
            <w:pPr>
              <w:spacing w:line="240" w:lineRule="auto"/>
              <w:ind w:left="150" w:right="150"/>
              <w:jc w:val="center"/>
              <w:rPr>
                <w:ins w:id="2095" w:author="Michael Chary" w:date="2024-06-24T13:39:00Z"/>
                <w:color w:val="333333"/>
                <w:sz w:val="22"/>
                <w:szCs w:val="22"/>
                <w:lang w:val="en-US"/>
                <w:rPrChange w:id="2096" w:author="Michael Chary" w:date="2024-06-24T13:40:00Z">
                  <w:rPr>
                    <w:ins w:id="2097" w:author="Michael Chary" w:date="2024-06-24T13:39:00Z"/>
                    <w:rFonts w:ascii="Segoe UI" w:hAnsi="Segoe UI" w:cs="Segoe UI"/>
                    <w:color w:val="333333"/>
                    <w:lang w:val="en-US"/>
                  </w:rPr>
                </w:rPrChange>
              </w:rPr>
              <w:pPrChange w:id="2098" w:author="Michael Chary" w:date="2024-06-24T13:40:00Z">
                <w:pPr>
                  <w:spacing w:before="150" w:after="150" w:line="240" w:lineRule="auto"/>
                  <w:ind w:left="150" w:right="150"/>
                  <w:jc w:val="center"/>
                </w:pPr>
              </w:pPrChange>
            </w:pPr>
            <w:ins w:id="2099" w:author="Michael Chary" w:date="2024-06-24T13:39:00Z">
              <w:r w:rsidRPr="00D33985">
                <w:rPr>
                  <w:color w:val="333333"/>
                  <w:sz w:val="22"/>
                  <w:szCs w:val="22"/>
                  <w:lang w:val="en-US"/>
                  <w:rPrChange w:id="2100" w:author="Michael Chary" w:date="2024-06-24T13:40:00Z">
                    <w:rPr>
                      <w:rFonts w:ascii="Segoe UI" w:hAnsi="Segoe UI" w:cs="Segoe UI"/>
                      <w:color w:val="333333"/>
                      <w:lang w:val="en-US"/>
                    </w:rPr>
                  </w:rPrChange>
                </w:rPr>
                <w:t>1 (2.6%)</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0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21EA4A" w14:textId="77777777" w:rsidR="00D33985" w:rsidRPr="00D33985" w:rsidRDefault="00D33985" w:rsidP="00D33985">
            <w:pPr>
              <w:spacing w:line="240" w:lineRule="auto"/>
              <w:ind w:left="150" w:right="150"/>
              <w:jc w:val="center"/>
              <w:rPr>
                <w:ins w:id="2102" w:author="Michael Chary" w:date="2024-06-24T13:39:00Z"/>
                <w:color w:val="333333"/>
                <w:sz w:val="22"/>
                <w:szCs w:val="22"/>
                <w:lang w:val="en-US"/>
                <w:rPrChange w:id="2103" w:author="Michael Chary" w:date="2024-06-24T13:40:00Z">
                  <w:rPr>
                    <w:ins w:id="2104" w:author="Michael Chary" w:date="2024-06-24T13:39:00Z"/>
                    <w:rFonts w:ascii="Segoe UI" w:hAnsi="Segoe UI" w:cs="Segoe UI"/>
                    <w:color w:val="333333"/>
                    <w:lang w:val="en-US"/>
                  </w:rPr>
                </w:rPrChange>
              </w:rPr>
              <w:pPrChange w:id="2105" w:author="Michael Chary" w:date="2024-06-24T13:40:00Z">
                <w:pPr>
                  <w:spacing w:before="150" w:after="150" w:line="240" w:lineRule="auto"/>
                  <w:ind w:left="150" w:right="150"/>
                  <w:jc w:val="center"/>
                </w:pPr>
              </w:pPrChange>
            </w:pPr>
            <w:ins w:id="2106" w:author="Michael Chary" w:date="2024-06-24T13:39:00Z">
              <w:r w:rsidRPr="00D33985">
                <w:rPr>
                  <w:color w:val="333333"/>
                  <w:sz w:val="22"/>
                  <w:szCs w:val="22"/>
                  <w:lang w:val="en-US"/>
                  <w:rPrChange w:id="2107" w:author="Michael Chary" w:date="2024-06-24T13:40:00Z">
                    <w:rPr>
                      <w:rFonts w:ascii="Segoe UI" w:hAnsi="Segoe UI" w:cs="Segoe UI"/>
                      <w:color w:val="333333"/>
                      <w:lang w:val="en-US"/>
                    </w:rPr>
                  </w:rPrChange>
                </w:rPr>
                <w:t>0 (0%)</w:t>
              </w:r>
            </w:ins>
          </w:p>
        </w:tc>
      </w:tr>
      <w:tr w:rsidR="00D33985" w:rsidRPr="00D33985" w14:paraId="5AA426A7" w14:textId="77777777" w:rsidTr="00920577">
        <w:tblPrEx>
          <w:tblPrExChange w:id="2108" w:author="Michael Chary" w:date="2024-06-24T13:48:00Z">
            <w:tblPrEx>
              <w:tblW w:w="8499" w:type="dxa"/>
            </w:tblPrEx>
          </w:tblPrExChange>
        </w:tblPrEx>
        <w:trPr>
          <w:ins w:id="2109" w:author="Michael Chary" w:date="2024-06-24T13:39:00Z"/>
          <w:trPrChange w:id="211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1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8C16436" w14:textId="77777777" w:rsidR="00D33985" w:rsidRPr="00D33985" w:rsidRDefault="00D33985" w:rsidP="00D33985">
            <w:pPr>
              <w:spacing w:line="240" w:lineRule="auto"/>
              <w:ind w:left="150" w:right="150"/>
              <w:rPr>
                <w:ins w:id="2112" w:author="Michael Chary" w:date="2024-06-24T13:39:00Z"/>
                <w:color w:val="333333"/>
                <w:sz w:val="22"/>
                <w:szCs w:val="22"/>
                <w:lang w:val="en-US"/>
                <w:rPrChange w:id="2113" w:author="Michael Chary" w:date="2024-06-24T13:40:00Z">
                  <w:rPr>
                    <w:ins w:id="2114" w:author="Michael Chary" w:date="2024-06-24T13:39:00Z"/>
                    <w:rFonts w:ascii="Segoe UI" w:hAnsi="Segoe UI" w:cs="Segoe UI"/>
                    <w:color w:val="333333"/>
                    <w:lang w:val="en-US"/>
                  </w:rPr>
                </w:rPrChange>
              </w:rPr>
              <w:pPrChange w:id="2115" w:author="Michael Chary" w:date="2024-06-24T13:40:00Z">
                <w:pPr>
                  <w:spacing w:before="150" w:after="150" w:line="240" w:lineRule="auto"/>
                  <w:ind w:left="150" w:right="150"/>
                </w:pPr>
              </w:pPrChange>
            </w:pPr>
            <w:ins w:id="2116" w:author="Michael Chary" w:date="2024-06-24T13:39:00Z">
              <w:r w:rsidRPr="00D33985">
                <w:rPr>
                  <w:color w:val="333333"/>
                  <w:sz w:val="22"/>
                  <w:szCs w:val="22"/>
                  <w:lang w:val="en-US"/>
                  <w:rPrChange w:id="2117" w:author="Michael Chary" w:date="2024-06-24T13:40:00Z">
                    <w:rPr>
                      <w:rFonts w:ascii="Segoe UI" w:hAnsi="Segoe UI" w:cs="Segoe UI"/>
                      <w:color w:val="333333"/>
                      <w:lang w:val="en-US"/>
                    </w:rPr>
                  </w:rPrChange>
                </w:rPr>
                <w:t>    12</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1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E2E5126" w14:textId="77777777" w:rsidR="00D33985" w:rsidRPr="00D33985" w:rsidRDefault="00D33985" w:rsidP="00D33985">
            <w:pPr>
              <w:spacing w:line="240" w:lineRule="auto"/>
              <w:ind w:left="150" w:right="150"/>
              <w:jc w:val="center"/>
              <w:rPr>
                <w:ins w:id="2119" w:author="Michael Chary" w:date="2024-06-24T13:39:00Z"/>
                <w:color w:val="333333"/>
                <w:sz w:val="22"/>
                <w:szCs w:val="22"/>
                <w:lang w:val="en-US"/>
                <w:rPrChange w:id="2120" w:author="Michael Chary" w:date="2024-06-24T13:40:00Z">
                  <w:rPr>
                    <w:ins w:id="2121" w:author="Michael Chary" w:date="2024-06-24T13:39:00Z"/>
                    <w:rFonts w:ascii="Segoe UI" w:hAnsi="Segoe UI" w:cs="Segoe UI"/>
                    <w:color w:val="333333"/>
                    <w:lang w:val="en-US"/>
                  </w:rPr>
                </w:rPrChange>
              </w:rPr>
              <w:pPrChange w:id="2122" w:author="Michael Chary" w:date="2024-06-24T13:40:00Z">
                <w:pPr>
                  <w:spacing w:before="150" w:after="150" w:line="240" w:lineRule="auto"/>
                  <w:ind w:left="150" w:right="150"/>
                  <w:jc w:val="center"/>
                </w:pPr>
              </w:pPrChange>
            </w:pPr>
            <w:ins w:id="2123" w:author="Michael Chary" w:date="2024-06-24T13:39:00Z">
              <w:r w:rsidRPr="00D33985">
                <w:rPr>
                  <w:color w:val="333333"/>
                  <w:sz w:val="22"/>
                  <w:szCs w:val="22"/>
                  <w:lang w:val="en-US"/>
                  <w:rPrChange w:id="2124" w:author="Michael Chary" w:date="2024-06-24T13:40:00Z">
                    <w:rPr>
                      <w:rFonts w:ascii="Segoe UI" w:hAnsi="Segoe UI" w:cs="Segoe UI"/>
                      <w:color w:val="333333"/>
                      <w:lang w:val="en-US"/>
                    </w:rPr>
                  </w:rPrChange>
                </w:rPr>
                <w:t>1 (9.1%)</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2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EBD701" w14:textId="77777777" w:rsidR="00D33985" w:rsidRPr="00D33985" w:rsidRDefault="00D33985" w:rsidP="00D33985">
            <w:pPr>
              <w:spacing w:line="240" w:lineRule="auto"/>
              <w:ind w:left="150" w:right="150"/>
              <w:jc w:val="center"/>
              <w:rPr>
                <w:ins w:id="2126" w:author="Michael Chary" w:date="2024-06-24T13:39:00Z"/>
                <w:color w:val="333333"/>
                <w:sz w:val="22"/>
                <w:szCs w:val="22"/>
                <w:lang w:val="en-US"/>
                <w:rPrChange w:id="2127" w:author="Michael Chary" w:date="2024-06-24T13:40:00Z">
                  <w:rPr>
                    <w:ins w:id="2128" w:author="Michael Chary" w:date="2024-06-24T13:39:00Z"/>
                    <w:rFonts w:ascii="Segoe UI" w:hAnsi="Segoe UI" w:cs="Segoe UI"/>
                    <w:color w:val="333333"/>
                    <w:lang w:val="en-US"/>
                  </w:rPr>
                </w:rPrChange>
              </w:rPr>
              <w:pPrChange w:id="2129" w:author="Michael Chary" w:date="2024-06-24T13:40:00Z">
                <w:pPr>
                  <w:spacing w:before="150" w:after="150" w:line="240" w:lineRule="auto"/>
                  <w:ind w:left="150" w:right="150"/>
                  <w:jc w:val="center"/>
                </w:pPr>
              </w:pPrChange>
            </w:pPr>
            <w:ins w:id="2130" w:author="Michael Chary" w:date="2024-06-24T13:39:00Z">
              <w:r w:rsidRPr="00D33985">
                <w:rPr>
                  <w:color w:val="333333"/>
                  <w:sz w:val="22"/>
                  <w:szCs w:val="22"/>
                  <w:lang w:val="en-US"/>
                  <w:rPrChange w:id="2131" w:author="Michael Chary" w:date="2024-06-24T13:40:00Z">
                    <w:rPr>
                      <w:rFonts w:ascii="Segoe UI" w:hAnsi="Segoe UI" w:cs="Segoe UI"/>
                      <w:color w:val="333333"/>
                      <w:lang w:val="en-US"/>
                    </w:rPr>
                  </w:rPrChange>
                </w:rPr>
                <w:t>0 (0%)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3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FA3FDAE" w14:textId="77777777" w:rsidR="00D33985" w:rsidRPr="00D33985" w:rsidRDefault="00D33985" w:rsidP="00D33985">
            <w:pPr>
              <w:spacing w:line="240" w:lineRule="auto"/>
              <w:ind w:left="150" w:right="150"/>
              <w:jc w:val="center"/>
              <w:rPr>
                <w:ins w:id="2133" w:author="Michael Chary" w:date="2024-06-24T13:39:00Z"/>
                <w:color w:val="333333"/>
                <w:sz w:val="22"/>
                <w:szCs w:val="22"/>
                <w:lang w:val="en-US"/>
                <w:rPrChange w:id="2134" w:author="Michael Chary" w:date="2024-06-24T13:40:00Z">
                  <w:rPr>
                    <w:ins w:id="2135" w:author="Michael Chary" w:date="2024-06-24T13:39:00Z"/>
                    <w:rFonts w:ascii="Segoe UI" w:hAnsi="Segoe UI" w:cs="Segoe UI"/>
                    <w:color w:val="333333"/>
                    <w:lang w:val="en-US"/>
                  </w:rPr>
                </w:rPrChange>
              </w:rPr>
              <w:pPrChange w:id="2136" w:author="Michael Chary" w:date="2024-06-24T13:40:00Z">
                <w:pPr>
                  <w:spacing w:before="150" w:after="150" w:line="240" w:lineRule="auto"/>
                  <w:ind w:left="150" w:right="150"/>
                  <w:jc w:val="center"/>
                </w:pPr>
              </w:pPrChange>
            </w:pPr>
            <w:ins w:id="2137" w:author="Michael Chary" w:date="2024-06-24T13:39:00Z">
              <w:r w:rsidRPr="00D33985">
                <w:rPr>
                  <w:color w:val="333333"/>
                  <w:sz w:val="22"/>
                  <w:szCs w:val="22"/>
                  <w:lang w:val="en-US"/>
                  <w:rPrChange w:id="2138" w:author="Michael Chary" w:date="2024-06-24T13:40:00Z">
                    <w:rPr>
                      <w:rFonts w:ascii="Segoe UI" w:hAnsi="Segoe UI" w:cs="Segoe UI"/>
                      <w:color w:val="333333"/>
                      <w:lang w:val="en-US"/>
                    </w:rPr>
                  </w:rPrChange>
                </w:rPr>
                <w:t>0 (0%)</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3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147DE85" w14:textId="77777777" w:rsidR="00D33985" w:rsidRPr="00D33985" w:rsidRDefault="00D33985" w:rsidP="00D33985">
            <w:pPr>
              <w:spacing w:line="240" w:lineRule="auto"/>
              <w:ind w:left="150" w:right="150"/>
              <w:jc w:val="center"/>
              <w:rPr>
                <w:ins w:id="2140" w:author="Michael Chary" w:date="2024-06-24T13:39:00Z"/>
                <w:color w:val="333333"/>
                <w:sz w:val="22"/>
                <w:szCs w:val="22"/>
                <w:lang w:val="en-US"/>
                <w:rPrChange w:id="2141" w:author="Michael Chary" w:date="2024-06-24T13:40:00Z">
                  <w:rPr>
                    <w:ins w:id="2142" w:author="Michael Chary" w:date="2024-06-24T13:39:00Z"/>
                    <w:rFonts w:ascii="Segoe UI" w:hAnsi="Segoe UI" w:cs="Segoe UI"/>
                    <w:color w:val="333333"/>
                    <w:lang w:val="en-US"/>
                  </w:rPr>
                </w:rPrChange>
              </w:rPr>
              <w:pPrChange w:id="2143" w:author="Michael Chary" w:date="2024-06-24T13:40:00Z">
                <w:pPr>
                  <w:spacing w:before="150" w:after="150" w:line="240" w:lineRule="auto"/>
                  <w:ind w:left="150" w:right="150"/>
                  <w:jc w:val="center"/>
                </w:pPr>
              </w:pPrChange>
            </w:pPr>
            <w:ins w:id="2144" w:author="Michael Chary" w:date="2024-06-24T13:39:00Z">
              <w:r w:rsidRPr="00D33985">
                <w:rPr>
                  <w:color w:val="333333"/>
                  <w:sz w:val="22"/>
                  <w:szCs w:val="22"/>
                  <w:lang w:val="en-US"/>
                  <w:rPrChange w:id="2145" w:author="Michael Chary" w:date="2024-06-24T13:40:00Z">
                    <w:rPr>
                      <w:rFonts w:ascii="Segoe UI" w:hAnsi="Segoe UI" w:cs="Segoe UI"/>
                      <w:color w:val="333333"/>
                      <w:lang w:val="en-US"/>
                    </w:rPr>
                  </w:rPrChange>
                </w:rPr>
                <w:t>0 (0%)</w:t>
              </w:r>
            </w:ins>
          </w:p>
        </w:tc>
      </w:tr>
      <w:tr w:rsidR="00D33985" w:rsidRPr="00D33985" w14:paraId="73D44656" w14:textId="77777777" w:rsidTr="00920577">
        <w:tblPrEx>
          <w:tblPrExChange w:id="2146" w:author="Michael Chary" w:date="2024-06-24T13:48:00Z">
            <w:tblPrEx>
              <w:tblW w:w="8499" w:type="dxa"/>
            </w:tblPrEx>
          </w:tblPrExChange>
        </w:tblPrEx>
        <w:trPr>
          <w:ins w:id="2147" w:author="Michael Chary" w:date="2024-06-24T13:39:00Z"/>
          <w:trPrChange w:id="214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4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20AF3BB" w14:textId="77777777" w:rsidR="00D33985" w:rsidRPr="00D33985" w:rsidRDefault="00D33985" w:rsidP="00D33985">
            <w:pPr>
              <w:spacing w:line="240" w:lineRule="auto"/>
              <w:ind w:left="150" w:right="150"/>
              <w:rPr>
                <w:ins w:id="2150" w:author="Michael Chary" w:date="2024-06-24T13:39:00Z"/>
                <w:color w:val="333333"/>
                <w:sz w:val="22"/>
                <w:szCs w:val="22"/>
                <w:lang w:val="en-US"/>
                <w:rPrChange w:id="2151" w:author="Michael Chary" w:date="2024-06-24T13:40:00Z">
                  <w:rPr>
                    <w:ins w:id="2152" w:author="Michael Chary" w:date="2024-06-24T13:39:00Z"/>
                    <w:rFonts w:ascii="Segoe UI" w:hAnsi="Segoe UI" w:cs="Segoe UI"/>
                    <w:color w:val="333333"/>
                    <w:lang w:val="en-US"/>
                  </w:rPr>
                </w:rPrChange>
              </w:rPr>
              <w:pPrChange w:id="2153" w:author="Michael Chary" w:date="2024-06-24T13:40:00Z">
                <w:pPr>
                  <w:spacing w:before="150" w:after="150" w:line="240" w:lineRule="auto"/>
                  <w:ind w:left="150" w:right="150"/>
                </w:pPr>
              </w:pPrChange>
            </w:pPr>
            <w:ins w:id="2154" w:author="Michael Chary" w:date="2024-06-24T13:39:00Z">
              <w:r w:rsidRPr="00D33985">
                <w:rPr>
                  <w:color w:val="333333"/>
                  <w:sz w:val="22"/>
                  <w:szCs w:val="22"/>
                  <w:lang w:val="en-US"/>
                  <w:rPrChange w:id="2155" w:author="Michael Chary" w:date="2024-06-24T13:40:00Z">
                    <w:rPr>
                      <w:rFonts w:ascii="Segoe UI" w:hAnsi="Segoe UI" w:cs="Segoe UI"/>
                      <w:color w:val="333333"/>
                      <w:lang w:val="en-US"/>
                    </w:rPr>
                  </w:rPrChange>
                </w:rPr>
                <w:t>    13</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5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935043A" w14:textId="77777777" w:rsidR="00D33985" w:rsidRPr="00D33985" w:rsidRDefault="00D33985" w:rsidP="00D33985">
            <w:pPr>
              <w:spacing w:line="240" w:lineRule="auto"/>
              <w:ind w:left="150" w:right="150"/>
              <w:jc w:val="center"/>
              <w:rPr>
                <w:ins w:id="2157" w:author="Michael Chary" w:date="2024-06-24T13:39:00Z"/>
                <w:color w:val="333333"/>
                <w:sz w:val="22"/>
                <w:szCs w:val="22"/>
                <w:lang w:val="en-US"/>
                <w:rPrChange w:id="2158" w:author="Michael Chary" w:date="2024-06-24T13:40:00Z">
                  <w:rPr>
                    <w:ins w:id="2159" w:author="Michael Chary" w:date="2024-06-24T13:39:00Z"/>
                    <w:rFonts w:ascii="Segoe UI" w:hAnsi="Segoe UI" w:cs="Segoe UI"/>
                    <w:color w:val="333333"/>
                    <w:lang w:val="en-US"/>
                  </w:rPr>
                </w:rPrChange>
              </w:rPr>
              <w:pPrChange w:id="2160" w:author="Michael Chary" w:date="2024-06-24T13:40:00Z">
                <w:pPr>
                  <w:spacing w:before="150" w:after="150" w:line="240" w:lineRule="auto"/>
                  <w:ind w:left="150" w:right="150"/>
                  <w:jc w:val="center"/>
                </w:pPr>
              </w:pPrChange>
            </w:pPr>
            <w:ins w:id="2161" w:author="Michael Chary" w:date="2024-06-24T13:39:00Z">
              <w:r w:rsidRPr="00D33985">
                <w:rPr>
                  <w:color w:val="333333"/>
                  <w:sz w:val="22"/>
                  <w:szCs w:val="22"/>
                  <w:lang w:val="en-US"/>
                  <w:rPrChange w:id="2162" w:author="Michael Chary" w:date="2024-06-24T13:40:00Z">
                    <w:rPr>
                      <w:rFonts w:ascii="Segoe UI" w:hAnsi="Segoe UI" w:cs="Segoe UI"/>
                      <w:color w:val="333333"/>
                      <w:lang w:val="en-US"/>
                    </w:rPr>
                  </w:rPrChange>
                </w:rPr>
                <w:t>2 (18%)</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6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1F0273A" w14:textId="77777777" w:rsidR="00D33985" w:rsidRPr="00D33985" w:rsidRDefault="00D33985" w:rsidP="00D33985">
            <w:pPr>
              <w:spacing w:line="240" w:lineRule="auto"/>
              <w:ind w:left="150" w:right="150"/>
              <w:jc w:val="center"/>
              <w:rPr>
                <w:ins w:id="2164" w:author="Michael Chary" w:date="2024-06-24T13:39:00Z"/>
                <w:color w:val="333333"/>
                <w:sz w:val="22"/>
                <w:szCs w:val="22"/>
                <w:lang w:val="en-US"/>
                <w:rPrChange w:id="2165" w:author="Michael Chary" w:date="2024-06-24T13:40:00Z">
                  <w:rPr>
                    <w:ins w:id="2166" w:author="Michael Chary" w:date="2024-06-24T13:39:00Z"/>
                    <w:rFonts w:ascii="Segoe UI" w:hAnsi="Segoe UI" w:cs="Segoe UI"/>
                    <w:color w:val="333333"/>
                    <w:lang w:val="en-US"/>
                  </w:rPr>
                </w:rPrChange>
              </w:rPr>
              <w:pPrChange w:id="2167" w:author="Michael Chary" w:date="2024-06-24T13:40:00Z">
                <w:pPr>
                  <w:spacing w:before="150" w:after="150" w:line="240" w:lineRule="auto"/>
                  <w:ind w:left="150" w:right="150"/>
                  <w:jc w:val="center"/>
                </w:pPr>
              </w:pPrChange>
            </w:pPr>
            <w:ins w:id="2168" w:author="Michael Chary" w:date="2024-06-24T13:39:00Z">
              <w:r w:rsidRPr="00D33985">
                <w:rPr>
                  <w:color w:val="333333"/>
                  <w:sz w:val="22"/>
                  <w:szCs w:val="22"/>
                  <w:lang w:val="en-US"/>
                  <w:rPrChange w:id="2169" w:author="Michael Chary" w:date="2024-06-24T13:40:00Z">
                    <w:rPr>
                      <w:rFonts w:ascii="Segoe UI" w:hAnsi="Segoe UI" w:cs="Segoe UI"/>
                      <w:color w:val="333333"/>
                      <w:lang w:val="en-US"/>
                    </w:rPr>
                  </w:rPrChange>
                </w:rPr>
                <w:t>0 (0%)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7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1D93BD" w14:textId="77777777" w:rsidR="00D33985" w:rsidRPr="00D33985" w:rsidRDefault="00D33985" w:rsidP="00D33985">
            <w:pPr>
              <w:spacing w:line="240" w:lineRule="auto"/>
              <w:ind w:left="150" w:right="150"/>
              <w:jc w:val="center"/>
              <w:rPr>
                <w:ins w:id="2171" w:author="Michael Chary" w:date="2024-06-24T13:39:00Z"/>
                <w:color w:val="333333"/>
                <w:sz w:val="22"/>
                <w:szCs w:val="22"/>
                <w:lang w:val="en-US"/>
                <w:rPrChange w:id="2172" w:author="Michael Chary" w:date="2024-06-24T13:40:00Z">
                  <w:rPr>
                    <w:ins w:id="2173" w:author="Michael Chary" w:date="2024-06-24T13:39:00Z"/>
                    <w:rFonts w:ascii="Segoe UI" w:hAnsi="Segoe UI" w:cs="Segoe UI"/>
                    <w:color w:val="333333"/>
                    <w:lang w:val="en-US"/>
                  </w:rPr>
                </w:rPrChange>
              </w:rPr>
              <w:pPrChange w:id="2174" w:author="Michael Chary" w:date="2024-06-24T13:40:00Z">
                <w:pPr>
                  <w:spacing w:before="150" w:after="150" w:line="240" w:lineRule="auto"/>
                  <w:ind w:left="150" w:right="150"/>
                  <w:jc w:val="center"/>
                </w:pPr>
              </w:pPrChange>
            </w:pPr>
            <w:ins w:id="2175" w:author="Michael Chary" w:date="2024-06-24T13:39:00Z">
              <w:r w:rsidRPr="00D33985">
                <w:rPr>
                  <w:color w:val="333333"/>
                  <w:sz w:val="22"/>
                  <w:szCs w:val="22"/>
                  <w:lang w:val="en-US"/>
                  <w:rPrChange w:id="2176" w:author="Michael Chary" w:date="2024-06-24T13:40:00Z">
                    <w:rPr>
                      <w:rFonts w:ascii="Segoe UI" w:hAnsi="Segoe UI" w:cs="Segoe UI"/>
                      <w:color w:val="333333"/>
                      <w:lang w:val="en-US"/>
                    </w:rPr>
                  </w:rPrChange>
                </w:rPr>
                <w:t>0 (0%)</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7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AB9B84B" w14:textId="77777777" w:rsidR="00D33985" w:rsidRPr="00D33985" w:rsidRDefault="00D33985" w:rsidP="00D33985">
            <w:pPr>
              <w:spacing w:line="240" w:lineRule="auto"/>
              <w:ind w:left="150" w:right="150"/>
              <w:jc w:val="center"/>
              <w:rPr>
                <w:ins w:id="2178" w:author="Michael Chary" w:date="2024-06-24T13:39:00Z"/>
                <w:color w:val="333333"/>
                <w:sz w:val="22"/>
                <w:szCs w:val="22"/>
                <w:lang w:val="en-US"/>
                <w:rPrChange w:id="2179" w:author="Michael Chary" w:date="2024-06-24T13:40:00Z">
                  <w:rPr>
                    <w:ins w:id="2180" w:author="Michael Chary" w:date="2024-06-24T13:39:00Z"/>
                    <w:rFonts w:ascii="Segoe UI" w:hAnsi="Segoe UI" w:cs="Segoe UI"/>
                    <w:color w:val="333333"/>
                    <w:lang w:val="en-US"/>
                  </w:rPr>
                </w:rPrChange>
              </w:rPr>
              <w:pPrChange w:id="2181" w:author="Michael Chary" w:date="2024-06-24T13:40:00Z">
                <w:pPr>
                  <w:spacing w:before="150" w:after="150" w:line="240" w:lineRule="auto"/>
                  <w:ind w:left="150" w:right="150"/>
                  <w:jc w:val="center"/>
                </w:pPr>
              </w:pPrChange>
            </w:pPr>
            <w:ins w:id="2182" w:author="Michael Chary" w:date="2024-06-24T13:39:00Z">
              <w:r w:rsidRPr="00D33985">
                <w:rPr>
                  <w:color w:val="333333"/>
                  <w:sz w:val="22"/>
                  <w:szCs w:val="22"/>
                  <w:lang w:val="en-US"/>
                  <w:rPrChange w:id="2183" w:author="Michael Chary" w:date="2024-06-24T13:40:00Z">
                    <w:rPr>
                      <w:rFonts w:ascii="Segoe UI" w:hAnsi="Segoe UI" w:cs="Segoe UI"/>
                      <w:color w:val="333333"/>
                      <w:lang w:val="en-US"/>
                    </w:rPr>
                  </w:rPrChange>
                </w:rPr>
                <w:t>0 (0%)</w:t>
              </w:r>
            </w:ins>
          </w:p>
        </w:tc>
      </w:tr>
      <w:tr w:rsidR="00D33985" w:rsidRPr="00D33985" w14:paraId="76050D8E" w14:textId="77777777" w:rsidTr="00920577">
        <w:tblPrEx>
          <w:tblPrExChange w:id="2184" w:author="Michael Chary" w:date="2024-06-24T13:48:00Z">
            <w:tblPrEx>
              <w:tblW w:w="8499" w:type="dxa"/>
            </w:tblPrEx>
          </w:tblPrExChange>
        </w:tblPrEx>
        <w:trPr>
          <w:ins w:id="2185" w:author="Michael Chary" w:date="2024-06-24T13:39:00Z"/>
          <w:trPrChange w:id="2186"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87"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46B8D1D" w14:textId="77777777" w:rsidR="00D33985" w:rsidRPr="00D33985" w:rsidRDefault="00D33985" w:rsidP="00D33985">
            <w:pPr>
              <w:spacing w:line="240" w:lineRule="auto"/>
              <w:ind w:left="150" w:right="150"/>
              <w:rPr>
                <w:ins w:id="2188" w:author="Michael Chary" w:date="2024-06-24T13:39:00Z"/>
                <w:color w:val="333333"/>
                <w:sz w:val="22"/>
                <w:szCs w:val="22"/>
                <w:lang w:val="en-US"/>
                <w:rPrChange w:id="2189" w:author="Michael Chary" w:date="2024-06-24T13:40:00Z">
                  <w:rPr>
                    <w:ins w:id="2190" w:author="Michael Chary" w:date="2024-06-24T13:39:00Z"/>
                    <w:rFonts w:ascii="Segoe UI" w:hAnsi="Segoe UI" w:cs="Segoe UI"/>
                    <w:color w:val="333333"/>
                    <w:lang w:val="en-US"/>
                  </w:rPr>
                </w:rPrChange>
              </w:rPr>
              <w:pPrChange w:id="2191" w:author="Michael Chary" w:date="2024-06-24T13:40:00Z">
                <w:pPr>
                  <w:spacing w:before="150" w:after="150" w:line="240" w:lineRule="auto"/>
                  <w:ind w:left="150" w:right="150"/>
                </w:pPr>
              </w:pPrChange>
            </w:pPr>
            <w:ins w:id="2192" w:author="Michael Chary" w:date="2024-06-24T13:39:00Z">
              <w:r w:rsidRPr="00D33985">
                <w:rPr>
                  <w:color w:val="333333"/>
                  <w:sz w:val="22"/>
                  <w:szCs w:val="22"/>
                  <w:lang w:val="en-US"/>
                  <w:rPrChange w:id="2193" w:author="Michael Chary" w:date="2024-06-24T13:40:00Z">
                    <w:rPr>
                      <w:rFonts w:ascii="Segoe UI" w:hAnsi="Segoe UI" w:cs="Segoe UI"/>
                      <w:color w:val="333333"/>
                      <w:lang w:val="en-US"/>
                    </w:rPr>
                  </w:rPrChange>
                </w:rPr>
                <w:t>    14</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19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D118334" w14:textId="77777777" w:rsidR="00D33985" w:rsidRPr="00D33985" w:rsidRDefault="00D33985" w:rsidP="00D33985">
            <w:pPr>
              <w:spacing w:line="240" w:lineRule="auto"/>
              <w:ind w:left="150" w:right="150"/>
              <w:jc w:val="center"/>
              <w:rPr>
                <w:ins w:id="2195" w:author="Michael Chary" w:date="2024-06-24T13:39:00Z"/>
                <w:color w:val="333333"/>
                <w:sz w:val="22"/>
                <w:szCs w:val="22"/>
                <w:lang w:val="en-US"/>
                <w:rPrChange w:id="2196" w:author="Michael Chary" w:date="2024-06-24T13:40:00Z">
                  <w:rPr>
                    <w:ins w:id="2197" w:author="Michael Chary" w:date="2024-06-24T13:39:00Z"/>
                    <w:rFonts w:ascii="Segoe UI" w:hAnsi="Segoe UI" w:cs="Segoe UI"/>
                    <w:color w:val="333333"/>
                    <w:lang w:val="en-US"/>
                  </w:rPr>
                </w:rPrChange>
              </w:rPr>
              <w:pPrChange w:id="2198" w:author="Michael Chary" w:date="2024-06-24T13:40:00Z">
                <w:pPr>
                  <w:spacing w:before="150" w:after="150" w:line="240" w:lineRule="auto"/>
                  <w:ind w:left="150" w:right="150"/>
                  <w:jc w:val="center"/>
                </w:pPr>
              </w:pPrChange>
            </w:pPr>
            <w:ins w:id="2199" w:author="Michael Chary" w:date="2024-06-24T13:39:00Z">
              <w:r w:rsidRPr="00D33985">
                <w:rPr>
                  <w:color w:val="333333"/>
                  <w:sz w:val="22"/>
                  <w:szCs w:val="22"/>
                  <w:lang w:val="en-US"/>
                  <w:rPrChange w:id="2200" w:author="Michael Chary" w:date="2024-06-24T13:40:00Z">
                    <w:rPr>
                      <w:rFonts w:ascii="Segoe UI" w:hAnsi="Segoe UI" w:cs="Segoe UI"/>
                      <w:color w:val="333333"/>
                      <w:lang w:val="en-US"/>
                    </w:rPr>
                  </w:rPrChange>
                </w:rPr>
                <w:t>0 (0%)</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0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3E32A6B" w14:textId="77777777" w:rsidR="00D33985" w:rsidRPr="00D33985" w:rsidRDefault="00D33985" w:rsidP="00D33985">
            <w:pPr>
              <w:spacing w:line="240" w:lineRule="auto"/>
              <w:ind w:left="150" w:right="150"/>
              <w:jc w:val="center"/>
              <w:rPr>
                <w:ins w:id="2202" w:author="Michael Chary" w:date="2024-06-24T13:39:00Z"/>
                <w:color w:val="333333"/>
                <w:sz w:val="22"/>
                <w:szCs w:val="22"/>
                <w:lang w:val="en-US"/>
                <w:rPrChange w:id="2203" w:author="Michael Chary" w:date="2024-06-24T13:40:00Z">
                  <w:rPr>
                    <w:ins w:id="2204" w:author="Michael Chary" w:date="2024-06-24T13:39:00Z"/>
                    <w:rFonts w:ascii="Segoe UI" w:hAnsi="Segoe UI" w:cs="Segoe UI"/>
                    <w:color w:val="333333"/>
                    <w:lang w:val="en-US"/>
                  </w:rPr>
                </w:rPrChange>
              </w:rPr>
              <w:pPrChange w:id="2205" w:author="Michael Chary" w:date="2024-06-24T13:40:00Z">
                <w:pPr>
                  <w:spacing w:before="150" w:after="150" w:line="240" w:lineRule="auto"/>
                  <w:ind w:left="150" w:right="150"/>
                  <w:jc w:val="center"/>
                </w:pPr>
              </w:pPrChange>
            </w:pPr>
            <w:ins w:id="2206" w:author="Michael Chary" w:date="2024-06-24T13:39:00Z">
              <w:r w:rsidRPr="00D33985">
                <w:rPr>
                  <w:color w:val="333333"/>
                  <w:sz w:val="22"/>
                  <w:szCs w:val="22"/>
                  <w:lang w:val="en-US"/>
                  <w:rPrChange w:id="2207" w:author="Michael Chary" w:date="2024-06-24T13:40:00Z">
                    <w:rPr>
                      <w:rFonts w:ascii="Segoe UI" w:hAnsi="Segoe UI" w:cs="Segoe UI"/>
                      <w:color w:val="333333"/>
                      <w:lang w:val="en-US"/>
                    </w:rPr>
                  </w:rPrChange>
                </w:rPr>
                <w:t>0 (0%)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0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CDF447B" w14:textId="77777777" w:rsidR="00D33985" w:rsidRPr="00D33985" w:rsidRDefault="00D33985" w:rsidP="00D33985">
            <w:pPr>
              <w:spacing w:line="240" w:lineRule="auto"/>
              <w:ind w:left="150" w:right="150"/>
              <w:jc w:val="center"/>
              <w:rPr>
                <w:ins w:id="2209" w:author="Michael Chary" w:date="2024-06-24T13:39:00Z"/>
                <w:color w:val="333333"/>
                <w:sz w:val="22"/>
                <w:szCs w:val="22"/>
                <w:lang w:val="en-US"/>
                <w:rPrChange w:id="2210" w:author="Michael Chary" w:date="2024-06-24T13:40:00Z">
                  <w:rPr>
                    <w:ins w:id="2211" w:author="Michael Chary" w:date="2024-06-24T13:39:00Z"/>
                    <w:rFonts w:ascii="Segoe UI" w:hAnsi="Segoe UI" w:cs="Segoe UI"/>
                    <w:color w:val="333333"/>
                    <w:lang w:val="en-US"/>
                  </w:rPr>
                </w:rPrChange>
              </w:rPr>
              <w:pPrChange w:id="2212" w:author="Michael Chary" w:date="2024-06-24T13:40:00Z">
                <w:pPr>
                  <w:spacing w:before="150" w:after="150" w:line="240" w:lineRule="auto"/>
                  <w:ind w:left="150" w:right="150"/>
                  <w:jc w:val="center"/>
                </w:pPr>
              </w:pPrChange>
            </w:pPr>
            <w:ins w:id="2213" w:author="Michael Chary" w:date="2024-06-24T13:39:00Z">
              <w:r w:rsidRPr="00D33985">
                <w:rPr>
                  <w:color w:val="333333"/>
                  <w:sz w:val="22"/>
                  <w:szCs w:val="22"/>
                  <w:lang w:val="en-US"/>
                  <w:rPrChange w:id="2214" w:author="Michael Chary" w:date="2024-06-24T13:40:00Z">
                    <w:rPr>
                      <w:rFonts w:ascii="Segoe UI" w:hAnsi="Segoe UI" w:cs="Segoe UI"/>
                      <w:color w:val="333333"/>
                      <w:lang w:val="en-US"/>
                    </w:rPr>
                  </w:rPrChange>
                </w:rPr>
                <w:t>2 (5.1%)</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1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C52F4F5" w14:textId="77777777" w:rsidR="00D33985" w:rsidRPr="00D33985" w:rsidRDefault="00D33985" w:rsidP="00D33985">
            <w:pPr>
              <w:spacing w:line="240" w:lineRule="auto"/>
              <w:ind w:left="150" w:right="150"/>
              <w:jc w:val="center"/>
              <w:rPr>
                <w:ins w:id="2216" w:author="Michael Chary" w:date="2024-06-24T13:39:00Z"/>
                <w:color w:val="333333"/>
                <w:sz w:val="22"/>
                <w:szCs w:val="22"/>
                <w:lang w:val="en-US"/>
                <w:rPrChange w:id="2217" w:author="Michael Chary" w:date="2024-06-24T13:40:00Z">
                  <w:rPr>
                    <w:ins w:id="2218" w:author="Michael Chary" w:date="2024-06-24T13:39:00Z"/>
                    <w:rFonts w:ascii="Segoe UI" w:hAnsi="Segoe UI" w:cs="Segoe UI"/>
                    <w:color w:val="333333"/>
                    <w:lang w:val="en-US"/>
                  </w:rPr>
                </w:rPrChange>
              </w:rPr>
              <w:pPrChange w:id="2219" w:author="Michael Chary" w:date="2024-06-24T13:40:00Z">
                <w:pPr>
                  <w:spacing w:before="150" w:after="150" w:line="240" w:lineRule="auto"/>
                  <w:ind w:left="150" w:right="150"/>
                  <w:jc w:val="center"/>
                </w:pPr>
              </w:pPrChange>
            </w:pPr>
            <w:ins w:id="2220" w:author="Michael Chary" w:date="2024-06-24T13:39:00Z">
              <w:r w:rsidRPr="00D33985">
                <w:rPr>
                  <w:color w:val="333333"/>
                  <w:sz w:val="22"/>
                  <w:szCs w:val="22"/>
                  <w:lang w:val="en-US"/>
                  <w:rPrChange w:id="2221" w:author="Michael Chary" w:date="2024-06-24T13:40:00Z">
                    <w:rPr>
                      <w:rFonts w:ascii="Segoe UI" w:hAnsi="Segoe UI" w:cs="Segoe UI"/>
                      <w:color w:val="333333"/>
                      <w:lang w:val="en-US"/>
                    </w:rPr>
                  </w:rPrChange>
                </w:rPr>
                <w:t>0 (0%)</w:t>
              </w:r>
            </w:ins>
          </w:p>
        </w:tc>
      </w:tr>
      <w:tr w:rsidR="00D33985" w:rsidRPr="00D33985" w14:paraId="77E60B8F" w14:textId="77777777" w:rsidTr="00920577">
        <w:tblPrEx>
          <w:tblPrExChange w:id="2222" w:author="Michael Chary" w:date="2024-06-24T13:48:00Z">
            <w:tblPrEx>
              <w:tblW w:w="8499" w:type="dxa"/>
            </w:tblPrEx>
          </w:tblPrExChange>
        </w:tblPrEx>
        <w:trPr>
          <w:ins w:id="2223" w:author="Michael Chary" w:date="2024-06-24T13:39:00Z"/>
          <w:trPrChange w:id="222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2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B9DF920" w14:textId="77777777" w:rsidR="00D33985" w:rsidRPr="00D33985" w:rsidRDefault="00D33985" w:rsidP="00D33985">
            <w:pPr>
              <w:spacing w:line="240" w:lineRule="auto"/>
              <w:ind w:left="150" w:right="150"/>
              <w:rPr>
                <w:ins w:id="2226" w:author="Michael Chary" w:date="2024-06-24T13:39:00Z"/>
                <w:color w:val="333333"/>
                <w:sz w:val="22"/>
                <w:szCs w:val="22"/>
                <w:lang w:val="en-US"/>
                <w:rPrChange w:id="2227" w:author="Michael Chary" w:date="2024-06-24T13:40:00Z">
                  <w:rPr>
                    <w:ins w:id="2228" w:author="Michael Chary" w:date="2024-06-24T13:39:00Z"/>
                    <w:rFonts w:ascii="Segoe UI" w:hAnsi="Segoe UI" w:cs="Segoe UI"/>
                    <w:color w:val="333333"/>
                    <w:lang w:val="en-US"/>
                  </w:rPr>
                </w:rPrChange>
              </w:rPr>
              <w:pPrChange w:id="2229" w:author="Michael Chary" w:date="2024-06-24T13:40:00Z">
                <w:pPr>
                  <w:spacing w:before="150" w:after="150" w:line="240" w:lineRule="auto"/>
                  <w:ind w:left="150" w:right="150"/>
                </w:pPr>
              </w:pPrChange>
            </w:pPr>
            <w:ins w:id="2230" w:author="Michael Chary" w:date="2024-06-24T13:39:00Z">
              <w:r w:rsidRPr="00D33985">
                <w:rPr>
                  <w:color w:val="333333"/>
                  <w:sz w:val="22"/>
                  <w:szCs w:val="22"/>
                  <w:lang w:val="en-US"/>
                  <w:rPrChange w:id="2231" w:author="Michael Chary" w:date="2024-06-24T13:40:00Z">
                    <w:rPr>
                      <w:rFonts w:ascii="Segoe UI" w:hAnsi="Segoe UI" w:cs="Segoe UI"/>
                      <w:color w:val="333333"/>
                      <w:lang w:val="en-US"/>
                    </w:rPr>
                  </w:rPrChange>
                </w:rPr>
                <w:t>    15</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3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6B35BC" w14:textId="77777777" w:rsidR="00D33985" w:rsidRPr="00D33985" w:rsidRDefault="00D33985" w:rsidP="00D33985">
            <w:pPr>
              <w:spacing w:line="240" w:lineRule="auto"/>
              <w:ind w:left="150" w:right="150"/>
              <w:jc w:val="center"/>
              <w:rPr>
                <w:ins w:id="2233" w:author="Michael Chary" w:date="2024-06-24T13:39:00Z"/>
                <w:color w:val="333333"/>
                <w:sz w:val="22"/>
                <w:szCs w:val="22"/>
                <w:lang w:val="en-US"/>
                <w:rPrChange w:id="2234" w:author="Michael Chary" w:date="2024-06-24T13:40:00Z">
                  <w:rPr>
                    <w:ins w:id="2235" w:author="Michael Chary" w:date="2024-06-24T13:39:00Z"/>
                    <w:rFonts w:ascii="Segoe UI" w:hAnsi="Segoe UI" w:cs="Segoe UI"/>
                    <w:color w:val="333333"/>
                    <w:lang w:val="en-US"/>
                  </w:rPr>
                </w:rPrChange>
              </w:rPr>
              <w:pPrChange w:id="2236" w:author="Michael Chary" w:date="2024-06-24T13:40:00Z">
                <w:pPr>
                  <w:spacing w:before="150" w:after="150" w:line="240" w:lineRule="auto"/>
                  <w:ind w:left="150" w:right="150"/>
                  <w:jc w:val="center"/>
                </w:pPr>
              </w:pPrChange>
            </w:pPr>
            <w:ins w:id="2237" w:author="Michael Chary" w:date="2024-06-24T13:39:00Z">
              <w:r w:rsidRPr="00D33985">
                <w:rPr>
                  <w:color w:val="333333"/>
                  <w:sz w:val="22"/>
                  <w:szCs w:val="22"/>
                  <w:lang w:val="en-US"/>
                  <w:rPrChange w:id="2238" w:author="Michael Chary" w:date="2024-06-24T13:40:00Z">
                    <w:rPr>
                      <w:rFonts w:ascii="Segoe UI" w:hAnsi="Segoe UI" w:cs="Segoe UI"/>
                      <w:color w:val="333333"/>
                      <w:lang w:val="en-US"/>
                    </w:rPr>
                  </w:rPrChange>
                </w:rPr>
                <w:t>4 (36%)</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3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F969E8" w14:textId="77777777" w:rsidR="00D33985" w:rsidRPr="00D33985" w:rsidRDefault="00D33985" w:rsidP="00D33985">
            <w:pPr>
              <w:spacing w:line="240" w:lineRule="auto"/>
              <w:ind w:left="150" w:right="150"/>
              <w:jc w:val="center"/>
              <w:rPr>
                <w:ins w:id="2240" w:author="Michael Chary" w:date="2024-06-24T13:39:00Z"/>
                <w:color w:val="333333"/>
                <w:sz w:val="22"/>
                <w:szCs w:val="22"/>
                <w:lang w:val="en-US"/>
                <w:rPrChange w:id="2241" w:author="Michael Chary" w:date="2024-06-24T13:40:00Z">
                  <w:rPr>
                    <w:ins w:id="2242" w:author="Michael Chary" w:date="2024-06-24T13:39:00Z"/>
                    <w:rFonts w:ascii="Segoe UI" w:hAnsi="Segoe UI" w:cs="Segoe UI"/>
                    <w:color w:val="333333"/>
                    <w:lang w:val="en-US"/>
                  </w:rPr>
                </w:rPrChange>
              </w:rPr>
              <w:pPrChange w:id="2243" w:author="Michael Chary" w:date="2024-06-24T13:40:00Z">
                <w:pPr>
                  <w:spacing w:before="150" w:after="150" w:line="240" w:lineRule="auto"/>
                  <w:ind w:left="150" w:right="150"/>
                  <w:jc w:val="center"/>
                </w:pPr>
              </w:pPrChange>
            </w:pPr>
            <w:ins w:id="2244" w:author="Michael Chary" w:date="2024-06-24T13:39:00Z">
              <w:r w:rsidRPr="00D33985">
                <w:rPr>
                  <w:color w:val="333333"/>
                  <w:sz w:val="22"/>
                  <w:szCs w:val="22"/>
                  <w:lang w:val="en-US"/>
                  <w:rPrChange w:id="2245" w:author="Michael Chary" w:date="2024-06-24T13:40:00Z">
                    <w:rPr>
                      <w:rFonts w:ascii="Segoe UI" w:hAnsi="Segoe UI" w:cs="Segoe UI"/>
                      <w:color w:val="333333"/>
                      <w:lang w:val="en-US"/>
                    </w:rPr>
                  </w:rPrChange>
                </w:rPr>
                <w:t>5 (100%)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4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0609F74" w14:textId="77777777" w:rsidR="00D33985" w:rsidRPr="00D33985" w:rsidRDefault="00D33985" w:rsidP="00D33985">
            <w:pPr>
              <w:spacing w:line="240" w:lineRule="auto"/>
              <w:ind w:left="150" w:right="150"/>
              <w:jc w:val="center"/>
              <w:rPr>
                <w:ins w:id="2247" w:author="Michael Chary" w:date="2024-06-24T13:39:00Z"/>
                <w:color w:val="333333"/>
                <w:sz w:val="22"/>
                <w:szCs w:val="22"/>
                <w:lang w:val="en-US"/>
                <w:rPrChange w:id="2248" w:author="Michael Chary" w:date="2024-06-24T13:40:00Z">
                  <w:rPr>
                    <w:ins w:id="2249" w:author="Michael Chary" w:date="2024-06-24T13:39:00Z"/>
                    <w:rFonts w:ascii="Segoe UI" w:hAnsi="Segoe UI" w:cs="Segoe UI"/>
                    <w:color w:val="333333"/>
                    <w:lang w:val="en-US"/>
                  </w:rPr>
                </w:rPrChange>
              </w:rPr>
              <w:pPrChange w:id="2250" w:author="Michael Chary" w:date="2024-06-24T13:40:00Z">
                <w:pPr>
                  <w:spacing w:before="150" w:after="150" w:line="240" w:lineRule="auto"/>
                  <w:ind w:left="150" w:right="150"/>
                  <w:jc w:val="center"/>
                </w:pPr>
              </w:pPrChange>
            </w:pPr>
            <w:ins w:id="2251" w:author="Michael Chary" w:date="2024-06-24T13:39:00Z">
              <w:r w:rsidRPr="00D33985">
                <w:rPr>
                  <w:color w:val="333333"/>
                  <w:sz w:val="22"/>
                  <w:szCs w:val="22"/>
                  <w:lang w:val="en-US"/>
                  <w:rPrChange w:id="2252" w:author="Michael Chary" w:date="2024-06-24T13:40:00Z">
                    <w:rPr>
                      <w:rFonts w:ascii="Segoe UI" w:hAnsi="Segoe UI" w:cs="Segoe UI"/>
                      <w:color w:val="333333"/>
                      <w:lang w:val="en-US"/>
                    </w:rPr>
                  </w:rPrChange>
                </w:rPr>
                <w:t>36 (92%)</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5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D20B7E" w14:textId="77777777" w:rsidR="00D33985" w:rsidRPr="00D33985" w:rsidRDefault="00D33985" w:rsidP="00D33985">
            <w:pPr>
              <w:spacing w:line="240" w:lineRule="auto"/>
              <w:ind w:left="150" w:right="150"/>
              <w:jc w:val="center"/>
              <w:rPr>
                <w:ins w:id="2254" w:author="Michael Chary" w:date="2024-06-24T13:39:00Z"/>
                <w:color w:val="333333"/>
                <w:sz w:val="22"/>
                <w:szCs w:val="22"/>
                <w:lang w:val="en-US"/>
                <w:rPrChange w:id="2255" w:author="Michael Chary" w:date="2024-06-24T13:40:00Z">
                  <w:rPr>
                    <w:ins w:id="2256" w:author="Michael Chary" w:date="2024-06-24T13:39:00Z"/>
                    <w:rFonts w:ascii="Segoe UI" w:hAnsi="Segoe UI" w:cs="Segoe UI"/>
                    <w:color w:val="333333"/>
                    <w:lang w:val="en-US"/>
                  </w:rPr>
                </w:rPrChange>
              </w:rPr>
              <w:pPrChange w:id="2257" w:author="Michael Chary" w:date="2024-06-24T13:40:00Z">
                <w:pPr>
                  <w:spacing w:before="150" w:after="150" w:line="240" w:lineRule="auto"/>
                  <w:ind w:left="150" w:right="150"/>
                  <w:jc w:val="center"/>
                </w:pPr>
              </w:pPrChange>
            </w:pPr>
            <w:ins w:id="2258" w:author="Michael Chary" w:date="2024-06-24T13:39:00Z">
              <w:r w:rsidRPr="00D33985">
                <w:rPr>
                  <w:color w:val="333333"/>
                  <w:sz w:val="22"/>
                  <w:szCs w:val="22"/>
                  <w:lang w:val="en-US"/>
                  <w:rPrChange w:id="2259" w:author="Michael Chary" w:date="2024-06-24T13:40:00Z">
                    <w:rPr>
                      <w:rFonts w:ascii="Segoe UI" w:hAnsi="Segoe UI" w:cs="Segoe UI"/>
                      <w:color w:val="333333"/>
                      <w:lang w:val="en-US"/>
                    </w:rPr>
                  </w:rPrChange>
                </w:rPr>
                <w:t>24 (100%)</w:t>
              </w:r>
            </w:ins>
          </w:p>
        </w:tc>
      </w:tr>
      <w:tr w:rsidR="00D33985" w:rsidRPr="00D33985" w14:paraId="24BC730F" w14:textId="77777777" w:rsidTr="00920577">
        <w:tblPrEx>
          <w:tblPrExChange w:id="2260" w:author="Michael Chary" w:date="2024-06-24T13:48:00Z">
            <w:tblPrEx>
              <w:tblW w:w="8499" w:type="dxa"/>
            </w:tblPrEx>
          </w:tblPrExChange>
        </w:tblPrEx>
        <w:trPr>
          <w:ins w:id="2261" w:author="Michael Chary" w:date="2024-06-24T13:39:00Z"/>
          <w:trPrChange w:id="2262"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63"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759A191" w14:textId="77777777" w:rsidR="00D33985" w:rsidRPr="00D33985" w:rsidRDefault="00D33985" w:rsidP="00D33985">
            <w:pPr>
              <w:spacing w:line="240" w:lineRule="auto"/>
              <w:ind w:left="150" w:right="150"/>
              <w:rPr>
                <w:ins w:id="2264" w:author="Michael Chary" w:date="2024-06-24T13:39:00Z"/>
                <w:b/>
                <w:bCs/>
                <w:color w:val="333333"/>
                <w:sz w:val="22"/>
                <w:szCs w:val="22"/>
                <w:lang w:val="en-US"/>
                <w:rPrChange w:id="2265" w:author="Michael Chary" w:date="2024-06-24T13:40:00Z">
                  <w:rPr>
                    <w:ins w:id="2266" w:author="Michael Chary" w:date="2024-06-24T13:39:00Z"/>
                    <w:rFonts w:ascii="Segoe UI" w:hAnsi="Segoe UI" w:cs="Segoe UI"/>
                    <w:b/>
                    <w:bCs/>
                    <w:color w:val="333333"/>
                    <w:lang w:val="en-US"/>
                  </w:rPr>
                </w:rPrChange>
              </w:rPr>
              <w:pPrChange w:id="2267" w:author="Michael Chary" w:date="2024-06-24T13:40:00Z">
                <w:pPr>
                  <w:spacing w:before="150" w:after="150" w:line="240" w:lineRule="auto"/>
                  <w:ind w:left="150" w:right="150"/>
                </w:pPr>
              </w:pPrChange>
            </w:pPr>
            <w:ins w:id="2268" w:author="Michael Chary" w:date="2024-06-24T13:39:00Z">
              <w:r w:rsidRPr="00D33985">
                <w:rPr>
                  <w:b/>
                  <w:bCs/>
                  <w:color w:val="333333"/>
                  <w:sz w:val="22"/>
                  <w:szCs w:val="22"/>
                  <w:lang w:val="en-US"/>
                  <w:rPrChange w:id="2269" w:author="Michael Chary" w:date="2024-06-24T13:40:00Z">
                    <w:rPr>
                      <w:rFonts w:ascii="Segoe UI" w:hAnsi="Segoe UI" w:cs="Segoe UI"/>
                      <w:b/>
                      <w:bCs/>
                      <w:color w:val="333333"/>
                      <w:lang w:val="en-US"/>
                    </w:rPr>
                  </w:rPrChange>
                </w:rPr>
                <w:t>Exposure Category</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7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4982093" w14:textId="77777777" w:rsidR="00D33985" w:rsidRPr="00D33985" w:rsidRDefault="00D33985" w:rsidP="00D33985">
            <w:pPr>
              <w:spacing w:line="240" w:lineRule="auto"/>
              <w:ind w:left="150" w:right="150"/>
              <w:jc w:val="center"/>
              <w:rPr>
                <w:ins w:id="2271" w:author="Michael Chary" w:date="2024-06-24T13:39:00Z"/>
                <w:color w:val="333333"/>
                <w:sz w:val="22"/>
                <w:szCs w:val="22"/>
                <w:lang w:val="en-US"/>
                <w:rPrChange w:id="2272" w:author="Michael Chary" w:date="2024-06-24T13:40:00Z">
                  <w:rPr>
                    <w:ins w:id="2273" w:author="Michael Chary" w:date="2024-06-24T13:39:00Z"/>
                    <w:rFonts w:ascii="Segoe UI" w:hAnsi="Segoe UI" w:cs="Segoe UI"/>
                    <w:color w:val="333333"/>
                    <w:lang w:val="en-US"/>
                  </w:rPr>
                </w:rPrChange>
              </w:rPr>
              <w:pPrChange w:id="2274"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7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B268CA2" w14:textId="77777777" w:rsidR="00D33985" w:rsidRPr="00D33985" w:rsidRDefault="00D33985" w:rsidP="00D33985">
            <w:pPr>
              <w:spacing w:line="240" w:lineRule="auto"/>
              <w:ind w:left="150" w:right="150"/>
              <w:jc w:val="center"/>
              <w:rPr>
                <w:ins w:id="2276" w:author="Michael Chary" w:date="2024-06-24T13:39:00Z"/>
                <w:color w:val="333333"/>
                <w:sz w:val="22"/>
                <w:szCs w:val="22"/>
                <w:lang w:val="en-US"/>
                <w:rPrChange w:id="2277" w:author="Michael Chary" w:date="2024-06-24T13:40:00Z">
                  <w:rPr>
                    <w:ins w:id="2278" w:author="Michael Chary" w:date="2024-06-24T13:39:00Z"/>
                    <w:rFonts w:ascii="Segoe UI" w:hAnsi="Segoe UI" w:cs="Segoe UI"/>
                    <w:color w:val="333333"/>
                    <w:lang w:val="en-US"/>
                  </w:rPr>
                </w:rPrChange>
              </w:rPr>
              <w:pPrChange w:id="2279"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8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0EDE59C" w14:textId="77777777" w:rsidR="00D33985" w:rsidRPr="00D33985" w:rsidRDefault="00D33985" w:rsidP="00D33985">
            <w:pPr>
              <w:spacing w:line="240" w:lineRule="auto"/>
              <w:ind w:left="150" w:right="150"/>
              <w:jc w:val="center"/>
              <w:rPr>
                <w:ins w:id="2281" w:author="Michael Chary" w:date="2024-06-24T13:39:00Z"/>
                <w:color w:val="333333"/>
                <w:sz w:val="22"/>
                <w:szCs w:val="22"/>
                <w:lang w:val="en-US"/>
                <w:rPrChange w:id="2282" w:author="Michael Chary" w:date="2024-06-24T13:40:00Z">
                  <w:rPr>
                    <w:ins w:id="2283" w:author="Michael Chary" w:date="2024-06-24T13:39:00Z"/>
                    <w:rFonts w:ascii="Segoe UI" w:hAnsi="Segoe UI" w:cs="Segoe UI"/>
                    <w:color w:val="333333"/>
                    <w:lang w:val="en-US"/>
                  </w:rPr>
                </w:rPrChange>
              </w:rPr>
              <w:pPrChange w:id="2284" w:author="Michael Chary" w:date="2024-06-24T13:40:00Z">
                <w:pPr>
                  <w:spacing w:before="150" w:after="150" w:line="240" w:lineRule="auto"/>
                  <w:ind w:left="150" w:right="150"/>
                  <w:jc w:val="center"/>
                </w:pPr>
              </w:pPrChange>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8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8E8BCF" w14:textId="77777777" w:rsidR="00D33985" w:rsidRPr="00D33985" w:rsidRDefault="00D33985" w:rsidP="00D33985">
            <w:pPr>
              <w:spacing w:line="240" w:lineRule="auto"/>
              <w:ind w:left="150" w:right="150"/>
              <w:jc w:val="center"/>
              <w:rPr>
                <w:ins w:id="2286" w:author="Michael Chary" w:date="2024-06-24T13:39:00Z"/>
                <w:color w:val="333333"/>
                <w:sz w:val="22"/>
                <w:szCs w:val="22"/>
                <w:lang w:val="en-US"/>
                <w:rPrChange w:id="2287" w:author="Michael Chary" w:date="2024-06-24T13:40:00Z">
                  <w:rPr>
                    <w:ins w:id="2288" w:author="Michael Chary" w:date="2024-06-24T13:39:00Z"/>
                    <w:rFonts w:ascii="Segoe UI" w:hAnsi="Segoe UI" w:cs="Segoe UI"/>
                    <w:color w:val="333333"/>
                    <w:lang w:val="en-US"/>
                  </w:rPr>
                </w:rPrChange>
              </w:rPr>
              <w:pPrChange w:id="2289" w:author="Michael Chary" w:date="2024-06-24T13:40:00Z">
                <w:pPr>
                  <w:spacing w:before="150" w:after="150" w:line="240" w:lineRule="auto"/>
                  <w:ind w:left="150" w:right="150"/>
                  <w:jc w:val="center"/>
                </w:pPr>
              </w:pPrChange>
            </w:pPr>
          </w:p>
        </w:tc>
      </w:tr>
      <w:tr w:rsidR="00D33985" w:rsidRPr="00D33985" w14:paraId="0AE301D9" w14:textId="77777777" w:rsidTr="00920577">
        <w:tblPrEx>
          <w:tblPrExChange w:id="2290" w:author="Michael Chary" w:date="2024-06-24T13:48:00Z">
            <w:tblPrEx>
              <w:tblW w:w="8499" w:type="dxa"/>
            </w:tblPrEx>
          </w:tblPrExChange>
        </w:tblPrEx>
        <w:trPr>
          <w:ins w:id="2291" w:author="Michael Chary" w:date="2024-06-24T13:39:00Z"/>
          <w:trPrChange w:id="2292"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293"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24FF49B" w14:textId="77777777" w:rsidR="00D33985" w:rsidRPr="00D33985" w:rsidRDefault="00D33985" w:rsidP="00D33985">
            <w:pPr>
              <w:spacing w:line="240" w:lineRule="auto"/>
              <w:ind w:left="150" w:right="150"/>
              <w:rPr>
                <w:ins w:id="2294" w:author="Michael Chary" w:date="2024-06-24T13:39:00Z"/>
                <w:color w:val="333333"/>
                <w:sz w:val="22"/>
                <w:szCs w:val="22"/>
                <w:lang w:val="en-US"/>
                <w:rPrChange w:id="2295" w:author="Michael Chary" w:date="2024-06-24T13:40:00Z">
                  <w:rPr>
                    <w:ins w:id="2296" w:author="Michael Chary" w:date="2024-06-24T13:39:00Z"/>
                    <w:rFonts w:ascii="Segoe UI" w:hAnsi="Segoe UI" w:cs="Segoe UI"/>
                    <w:color w:val="333333"/>
                    <w:lang w:val="en-US"/>
                  </w:rPr>
                </w:rPrChange>
              </w:rPr>
              <w:pPrChange w:id="2297" w:author="Michael Chary" w:date="2024-06-24T13:40:00Z">
                <w:pPr>
                  <w:spacing w:before="150" w:after="150" w:line="240" w:lineRule="auto"/>
                  <w:ind w:left="150" w:right="150"/>
                </w:pPr>
              </w:pPrChange>
            </w:pPr>
            <w:ins w:id="2298" w:author="Michael Chary" w:date="2024-06-24T13:39:00Z">
              <w:r w:rsidRPr="00D33985">
                <w:rPr>
                  <w:color w:val="333333"/>
                  <w:sz w:val="22"/>
                  <w:szCs w:val="22"/>
                  <w:lang w:val="en-US"/>
                  <w:rPrChange w:id="2299" w:author="Michael Chary" w:date="2024-06-24T13:40:00Z">
                    <w:rPr>
                      <w:rFonts w:ascii="Segoe UI" w:hAnsi="Segoe UI" w:cs="Segoe UI"/>
                      <w:color w:val="333333"/>
                      <w:lang w:val="en-US"/>
                    </w:rPr>
                  </w:rPrChange>
                </w:rPr>
                <w:t>    Alcohol</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0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067B48E" w14:textId="77777777" w:rsidR="00D33985" w:rsidRPr="00D33985" w:rsidRDefault="00D33985" w:rsidP="00D33985">
            <w:pPr>
              <w:spacing w:line="240" w:lineRule="auto"/>
              <w:ind w:left="150" w:right="150"/>
              <w:jc w:val="center"/>
              <w:rPr>
                <w:ins w:id="2301" w:author="Michael Chary" w:date="2024-06-24T13:39:00Z"/>
                <w:color w:val="333333"/>
                <w:sz w:val="22"/>
                <w:szCs w:val="22"/>
                <w:lang w:val="en-US"/>
                <w:rPrChange w:id="2302" w:author="Michael Chary" w:date="2024-06-24T13:40:00Z">
                  <w:rPr>
                    <w:ins w:id="2303" w:author="Michael Chary" w:date="2024-06-24T13:39:00Z"/>
                    <w:rFonts w:ascii="Segoe UI" w:hAnsi="Segoe UI" w:cs="Segoe UI"/>
                    <w:color w:val="333333"/>
                    <w:lang w:val="en-US"/>
                  </w:rPr>
                </w:rPrChange>
              </w:rPr>
              <w:pPrChange w:id="2304" w:author="Michael Chary" w:date="2024-06-24T13:40:00Z">
                <w:pPr>
                  <w:spacing w:before="150" w:after="150" w:line="240" w:lineRule="auto"/>
                  <w:ind w:left="150" w:right="150"/>
                  <w:jc w:val="center"/>
                </w:pPr>
              </w:pPrChange>
            </w:pPr>
            <w:ins w:id="2305" w:author="Michael Chary" w:date="2024-06-24T13:39:00Z">
              <w:r w:rsidRPr="00D33985">
                <w:rPr>
                  <w:color w:val="333333"/>
                  <w:sz w:val="22"/>
                  <w:szCs w:val="22"/>
                  <w:lang w:val="en-US"/>
                  <w:rPrChange w:id="2306" w:author="Michael Chary" w:date="2024-06-24T13:40:00Z">
                    <w:rPr>
                      <w:rFonts w:ascii="Segoe UI" w:hAnsi="Segoe UI" w:cs="Segoe UI"/>
                      <w:color w:val="333333"/>
                      <w:lang w:val="en-US"/>
                    </w:rPr>
                  </w:rPrChange>
                </w:rPr>
                <w:t>0 (0%)</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0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8661AE" w14:textId="77777777" w:rsidR="00D33985" w:rsidRPr="00D33985" w:rsidRDefault="00D33985" w:rsidP="00D33985">
            <w:pPr>
              <w:spacing w:line="240" w:lineRule="auto"/>
              <w:ind w:left="150" w:right="150"/>
              <w:jc w:val="center"/>
              <w:rPr>
                <w:ins w:id="2308" w:author="Michael Chary" w:date="2024-06-24T13:39:00Z"/>
                <w:color w:val="333333"/>
                <w:sz w:val="22"/>
                <w:szCs w:val="22"/>
                <w:lang w:val="en-US"/>
                <w:rPrChange w:id="2309" w:author="Michael Chary" w:date="2024-06-24T13:40:00Z">
                  <w:rPr>
                    <w:ins w:id="2310" w:author="Michael Chary" w:date="2024-06-24T13:39:00Z"/>
                    <w:rFonts w:ascii="Segoe UI" w:hAnsi="Segoe UI" w:cs="Segoe UI"/>
                    <w:color w:val="333333"/>
                    <w:lang w:val="en-US"/>
                  </w:rPr>
                </w:rPrChange>
              </w:rPr>
              <w:pPrChange w:id="2311" w:author="Michael Chary" w:date="2024-06-24T13:40:00Z">
                <w:pPr>
                  <w:spacing w:before="150" w:after="150" w:line="240" w:lineRule="auto"/>
                  <w:ind w:left="150" w:right="150"/>
                  <w:jc w:val="center"/>
                </w:pPr>
              </w:pPrChange>
            </w:pPr>
            <w:ins w:id="2312" w:author="Michael Chary" w:date="2024-06-24T13:39:00Z">
              <w:r w:rsidRPr="00D33985">
                <w:rPr>
                  <w:color w:val="333333"/>
                  <w:sz w:val="22"/>
                  <w:szCs w:val="22"/>
                  <w:lang w:val="en-US"/>
                  <w:rPrChange w:id="2313" w:author="Michael Chary" w:date="2024-06-24T13:40:00Z">
                    <w:rPr>
                      <w:rFonts w:ascii="Segoe UI" w:hAnsi="Segoe UI" w:cs="Segoe UI"/>
                      <w:color w:val="333333"/>
                      <w:lang w:val="en-US"/>
                    </w:rPr>
                  </w:rPrChange>
                </w:rPr>
                <w:t>1 (20%)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1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F5E55F5" w14:textId="77777777" w:rsidR="00D33985" w:rsidRPr="00D33985" w:rsidRDefault="00D33985" w:rsidP="00D33985">
            <w:pPr>
              <w:spacing w:line="240" w:lineRule="auto"/>
              <w:ind w:left="150" w:right="150"/>
              <w:jc w:val="center"/>
              <w:rPr>
                <w:ins w:id="2315" w:author="Michael Chary" w:date="2024-06-24T13:39:00Z"/>
                <w:color w:val="333333"/>
                <w:sz w:val="22"/>
                <w:szCs w:val="22"/>
                <w:lang w:val="en-US"/>
                <w:rPrChange w:id="2316" w:author="Michael Chary" w:date="2024-06-24T13:40:00Z">
                  <w:rPr>
                    <w:ins w:id="2317" w:author="Michael Chary" w:date="2024-06-24T13:39:00Z"/>
                    <w:rFonts w:ascii="Segoe UI" w:hAnsi="Segoe UI" w:cs="Segoe UI"/>
                    <w:color w:val="333333"/>
                    <w:lang w:val="en-US"/>
                  </w:rPr>
                </w:rPrChange>
              </w:rPr>
              <w:pPrChange w:id="2318" w:author="Michael Chary" w:date="2024-06-24T13:40:00Z">
                <w:pPr>
                  <w:spacing w:before="150" w:after="150" w:line="240" w:lineRule="auto"/>
                  <w:ind w:left="150" w:right="150"/>
                  <w:jc w:val="center"/>
                </w:pPr>
              </w:pPrChange>
            </w:pPr>
            <w:ins w:id="2319" w:author="Michael Chary" w:date="2024-06-24T13:39:00Z">
              <w:r w:rsidRPr="00D33985">
                <w:rPr>
                  <w:color w:val="333333"/>
                  <w:sz w:val="22"/>
                  <w:szCs w:val="22"/>
                  <w:lang w:val="en-US"/>
                  <w:rPrChange w:id="2320" w:author="Michael Chary" w:date="2024-06-24T13:40:00Z">
                    <w:rPr>
                      <w:rFonts w:ascii="Segoe UI" w:hAnsi="Segoe UI" w:cs="Segoe UI"/>
                      <w:color w:val="333333"/>
                      <w:lang w:val="en-US"/>
                    </w:rPr>
                  </w:rPrChange>
                </w:rPr>
                <w:t>1 (2.6%)</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2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147AB0" w14:textId="77777777" w:rsidR="00D33985" w:rsidRPr="00D33985" w:rsidRDefault="00D33985" w:rsidP="00D33985">
            <w:pPr>
              <w:spacing w:line="240" w:lineRule="auto"/>
              <w:ind w:left="150" w:right="150"/>
              <w:jc w:val="center"/>
              <w:rPr>
                <w:ins w:id="2322" w:author="Michael Chary" w:date="2024-06-24T13:39:00Z"/>
                <w:color w:val="333333"/>
                <w:sz w:val="22"/>
                <w:szCs w:val="22"/>
                <w:lang w:val="en-US"/>
                <w:rPrChange w:id="2323" w:author="Michael Chary" w:date="2024-06-24T13:40:00Z">
                  <w:rPr>
                    <w:ins w:id="2324" w:author="Michael Chary" w:date="2024-06-24T13:39:00Z"/>
                    <w:rFonts w:ascii="Segoe UI" w:hAnsi="Segoe UI" w:cs="Segoe UI"/>
                    <w:color w:val="333333"/>
                    <w:lang w:val="en-US"/>
                  </w:rPr>
                </w:rPrChange>
              </w:rPr>
              <w:pPrChange w:id="2325" w:author="Michael Chary" w:date="2024-06-24T13:40:00Z">
                <w:pPr>
                  <w:spacing w:before="150" w:after="150" w:line="240" w:lineRule="auto"/>
                  <w:ind w:left="150" w:right="150"/>
                  <w:jc w:val="center"/>
                </w:pPr>
              </w:pPrChange>
            </w:pPr>
            <w:ins w:id="2326" w:author="Michael Chary" w:date="2024-06-24T13:39:00Z">
              <w:r w:rsidRPr="00D33985">
                <w:rPr>
                  <w:color w:val="333333"/>
                  <w:sz w:val="22"/>
                  <w:szCs w:val="22"/>
                  <w:lang w:val="en-US"/>
                  <w:rPrChange w:id="2327" w:author="Michael Chary" w:date="2024-06-24T13:40:00Z">
                    <w:rPr>
                      <w:rFonts w:ascii="Segoe UI" w:hAnsi="Segoe UI" w:cs="Segoe UI"/>
                      <w:color w:val="333333"/>
                      <w:lang w:val="en-US"/>
                    </w:rPr>
                  </w:rPrChange>
                </w:rPr>
                <w:t>3 (13%)</w:t>
              </w:r>
            </w:ins>
          </w:p>
        </w:tc>
      </w:tr>
      <w:tr w:rsidR="00D33985" w:rsidRPr="00D33985" w14:paraId="081B755A" w14:textId="77777777" w:rsidTr="00920577">
        <w:tblPrEx>
          <w:tblPrExChange w:id="2328" w:author="Michael Chary" w:date="2024-06-24T13:48:00Z">
            <w:tblPrEx>
              <w:tblW w:w="8499" w:type="dxa"/>
            </w:tblPrEx>
          </w:tblPrExChange>
        </w:tblPrEx>
        <w:trPr>
          <w:ins w:id="2329" w:author="Michael Chary" w:date="2024-06-24T13:39:00Z"/>
          <w:trPrChange w:id="233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3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38B3690" w14:textId="77777777" w:rsidR="00D33985" w:rsidRPr="00D33985" w:rsidRDefault="00D33985" w:rsidP="00D33985">
            <w:pPr>
              <w:spacing w:line="240" w:lineRule="auto"/>
              <w:ind w:left="150" w:right="150"/>
              <w:rPr>
                <w:ins w:id="2332" w:author="Michael Chary" w:date="2024-06-24T13:39:00Z"/>
                <w:color w:val="333333"/>
                <w:sz w:val="22"/>
                <w:szCs w:val="22"/>
                <w:lang w:val="en-US"/>
                <w:rPrChange w:id="2333" w:author="Michael Chary" w:date="2024-06-24T13:40:00Z">
                  <w:rPr>
                    <w:ins w:id="2334" w:author="Michael Chary" w:date="2024-06-24T13:39:00Z"/>
                    <w:rFonts w:ascii="Segoe UI" w:hAnsi="Segoe UI" w:cs="Segoe UI"/>
                    <w:color w:val="333333"/>
                    <w:lang w:val="en-US"/>
                  </w:rPr>
                </w:rPrChange>
              </w:rPr>
              <w:pPrChange w:id="2335" w:author="Michael Chary" w:date="2024-06-24T13:40:00Z">
                <w:pPr>
                  <w:spacing w:before="150" w:after="150" w:line="240" w:lineRule="auto"/>
                  <w:ind w:left="150" w:right="150"/>
                </w:pPr>
              </w:pPrChange>
            </w:pPr>
            <w:ins w:id="2336" w:author="Michael Chary" w:date="2024-06-24T13:39:00Z">
              <w:r w:rsidRPr="00D33985">
                <w:rPr>
                  <w:color w:val="333333"/>
                  <w:sz w:val="22"/>
                  <w:szCs w:val="22"/>
                  <w:lang w:val="en-US"/>
                  <w:rPrChange w:id="2337" w:author="Michael Chary" w:date="2024-06-24T13:40:00Z">
                    <w:rPr>
                      <w:rFonts w:ascii="Segoe UI" w:hAnsi="Segoe UI" w:cs="Segoe UI"/>
                      <w:color w:val="333333"/>
                      <w:lang w:val="en-US"/>
                    </w:rPr>
                  </w:rPrChange>
                </w:rPr>
                <w:t>    Analgesic</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3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EB92CBE" w14:textId="77777777" w:rsidR="00D33985" w:rsidRPr="00D33985" w:rsidRDefault="00D33985" w:rsidP="00D33985">
            <w:pPr>
              <w:spacing w:line="240" w:lineRule="auto"/>
              <w:ind w:left="150" w:right="150"/>
              <w:jc w:val="center"/>
              <w:rPr>
                <w:ins w:id="2339" w:author="Michael Chary" w:date="2024-06-24T13:39:00Z"/>
                <w:color w:val="333333"/>
                <w:sz w:val="22"/>
                <w:szCs w:val="22"/>
                <w:lang w:val="en-US"/>
                <w:rPrChange w:id="2340" w:author="Michael Chary" w:date="2024-06-24T13:40:00Z">
                  <w:rPr>
                    <w:ins w:id="2341" w:author="Michael Chary" w:date="2024-06-24T13:39:00Z"/>
                    <w:rFonts w:ascii="Segoe UI" w:hAnsi="Segoe UI" w:cs="Segoe UI"/>
                    <w:color w:val="333333"/>
                    <w:lang w:val="en-US"/>
                  </w:rPr>
                </w:rPrChange>
              </w:rPr>
              <w:pPrChange w:id="2342" w:author="Michael Chary" w:date="2024-06-24T13:40:00Z">
                <w:pPr>
                  <w:spacing w:before="150" w:after="150" w:line="240" w:lineRule="auto"/>
                  <w:ind w:left="150" w:right="150"/>
                  <w:jc w:val="center"/>
                </w:pPr>
              </w:pPrChange>
            </w:pPr>
            <w:ins w:id="2343" w:author="Michael Chary" w:date="2024-06-24T13:39:00Z">
              <w:r w:rsidRPr="00D33985">
                <w:rPr>
                  <w:color w:val="333333"/>
                  <w:sz w:val="22"/>
                  <w:szCs w:val="22"/>
                  <w:lang w:val="en-US"/>
                  <w:rPrChange w:id="2344" w:author="Michael Chary" w:date="2024-06-24T13:40:00Z">
                    <w:rPr>
                      <w:rFonts w:ascii="Segoe UI" w:hAnsi="Segoe UI" w:cs="Segoe UI"/>
                      <w:color w:val="333333"/>
                      <w:lang w:val="en-US"/>
                    </w:rPr>
                  </w:rPrChange>
                </w:rPr>
                <w:t>1 (9.1%)</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4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0F66D95" w14:textId="77777777" w:rsidR="00D33985" w:rsidRPr="00D33985" w:rsidRDefault="00D33985" w:rsidP="00D33985">
            <w:pPr>
              <w:spacing w:line="240" w:lineRule="auto"/>
              <w:ind w:left="150" w:right="150"/>
              <w:jc w:val="center"/>
              <w:rPr>
                <w:ins w:id="2346" w:author="Michael Chary" w:date="2024-06-24T13:39:00Z"/>
                <w:color w:val="333333"/>
                <w:sz w:val="22"/>
                <w:szCs w:val="22"/>
                <w:lang w:val="en-US"/>
                <w:rPrChange w:id="2347" w:author="Michael Chary" w:date="2024-06-24T13:40:00Z">
                  <w:rPr>
                    <w:ins w:id="2348" w:author="Michael Chary" w:date="2024-06-24T13:39:00Z"/>
                    <w:rFonts w:ascii="Segoe UI" w:hAnsi="Segoe UI" w:cs="Segoe UI"/>
                    <w:color w:val="333333"/>
                    <w:lang w:val="en-US"/>
                  </w:rPr>
                </w:rPrChange>
              </w:rPr>
              <w:pPrChange w:id="2349" w:author="Michael Chary" w:date="2024-06-24T13:40:00Z">
                <w:pPr>
                  <w:spacing w:before="150" w:after="150" w:line="240" w:lineRule="auto"/>
                  <w:ind w:left="150" w:right="150"/>
                  <w:jc w:val="center"/>
                </w:pPr>
              </w:pPrChange>
            </w:pPr>
            <w:ins w:id="2350" w:author="Michael Chary" w:date="2024-06-24T13:39:00Z">
              <w:r w:rsidRPr="00D33985">
                <w:rPr>
                  <w:color w:val="333333"/>
                  <w:sz w:val="22"/>
                  <w:szCs w:val="22"/>
                  <w:lang w:val="en-US"/>
                  <w:rPrChange w:id="2351" w:author="Michael Chary" w:date="2024-06-24T13:40:00Z">
                    <w:rPr>
                      <w:rFonts w:ascii="Segoe UI" w:hAnsi="Segoe UI" w:cs="Segoe UI"/>
                      <w:color w:val="333333"/>
                      <w:lang w:val="en-US"/>
                    </w:rPr>
                  </w:rPrChange>
                </w:rPr>
                <w:t>2 (40%)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5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D6D103" w14:textId="77777777" w:rsidR="00D33985" w:rsidRPr="00D33985" w:rsidRDefault="00D33985" w:rsidP="00D33985">
            <w:pPr>
              <w:spacing w:line="240" w:lineRule="auto"/>
              <w:ind w:left="150" w:right="150"/>
              <w:jc w:val="center"/>
              <w:rPr>
                <w:ins w:id="2353" w:author="Michael Chary" w:date="2024-06-24T13:39:00Z"/>
                <w:color w:val="333333"/>
                <w:sz w:val="22"/>
                <w:szCs w:val="22"/>
                <w:lang w:val="en-US"/>
                <w:rPrChange w:id="2354" w:author="Michael Chary" w:date="2024-06-24T13:40:00Z">
                  <w:rPr>
                    <w:ins w:id="2355" w:author="Michael Chary" w:date="2024-06-24T13:39:00Z"/>
                    <w:rFonts w:ascii="Segoe UI" w:hAnsi="Segoe UI" w:cs="Segoe UI"/>
                    <w:color w:val="333333"/>
                    <w:lang w:val="en-US"/>
                  </w:rPr>
                </w:rPrChange>
              </w:rPr>
              <w:pPrChange w:id="2356" w:author="Michael Chary" w:date="2024-06-24T13:40:00Z">
                <w:pPr>
                  <w:spacing w:before="150" w:after="150" w:line="240" w:lineRule="auto"/>
                  <w:ind w:left="150" w:right="150"/>
                  <w:jc w:val="center"/>
                </w:pPr>
              </w:pPrChange>
            </w:pPr>
            <w:ins w:id="2357" w:author="Michael Chary" w:date="2024-06-24T13:39:00Z">
              <w:r w:rsidRPr="00D33985">
                <w:rPr>
                  <w:color w:val="333333"/>
                  <w:sz w:val="22"/>
                  <w:szCs w:val="22"/>
                  <w:lang w:val="en-US"/>
                  <w:rPrChange w:id="2358" w:author="Michael Chary" w:date="2024-06-24T13:40:00Z">
                    <w:rPr>
                      <w:rFonts w:ascii="Segoe UI" w:hAnsi="Segoe UI" w:cs="Segoe UI"/>
                      <w:color w:val="333333"/>
                      <w:lang w:val="en-US"/>
                    </w:rPr>
                  </w:rPrChange>
                </w:rPr>
                <w:t>2 (5.1%)</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5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41D1871" w14:textId="77777777" w:rsidR="00D33985" w:rsidRPr="00D33985" w:rsidRDefault="00D33985" w:rsidP="00D33985">
            <w:pPr>
              <w:spacing w:line="240" w:lineRule="auto"/>
              <w:ind w:left="150" w:right="150"/>
              <w:jc w:val="center"/>
              <w:rPr>
                <w:ins w:id="2360" w:author="Michael Chary" w:date="2024-06-24T13:39:00Z"/>
                <w:color w:val="333333"/>
                <w:sz w:val="22"/>
                <w:szCs w:val="22"/>
                <w:lang w:val="en-US"/>
                <w:rPrChange w:id="2361" w:author="Michael Chary" w:date="2024-06-24T13:40:00Z">
                  <w:rPr>
                    <w:ins w:id="2362" w:author="Michael Chary" w:date="2024-06-24T13:39:00Z"/>
                    <w:rFonts w:ascii="Segoe UI" w:hAnsi="Segoe UI" w:cs="Segoe UI"/>
                    <w:color w:val="333333"/>
                    <w:lang w:val="en-US"/>
                  </w:rPr>
                </w:rPrChange>
              </w:rPr>
              <w:pPrChange w:id="2363" w:author="Michael Chary" w:date="2024-06-24T13:40:00Z">
                <w:pPr>
                  <w:spacing w:before="150" w:after="150" w:line="240" w:lineRule="auto"/>
                  <w:ind w:left="150" w:right="150"/>
                  <w:jc w:val="center"/>
                </w:pPr>
              </w:pPrChange>
            </w:pPr>
            <w:ins w:id="2364" w:author="Michael Chary" w:date="2024-06-24T13:39:00Z">
              <w:r w:rsidRPr="00D33985">
                <w:rPr>
                  <w:color w:val="333333"/>
                  <w:sz w:val="22"/>
                  <w:szCs w:val="22"/>
                  <w:lang w:val="en-US"/>
                  <w:rPrChange w:id="2365" w:author="Michael Chary" w:date="2024-06-24T13:40:00Z">
                    <w:rPr>
                      <w:rFonts w:ascii="Segoe UI" w:hAnsi="Segoe UI" w:cs="Segoe UI"/>
                      <w:color w:val="333333"/>
                      <w:lang w:val="en-US"/>
                    </w:rPr>
                  </w:rPrChange>
                </w:rPr>
                <w:t>6 (25%)</w:t>
              </w:r>
            </w:ins>
          </w:p>
        </w:tc>
      </w:tr>
      <w:tr w:rsidR="00D33985" w:rsidRPr="00D33985" w14:paraId="163204C1" w14:textId="77777777" w:rsidTr="00920577">
        <w:tblPrEx>
          <w:tblPrExChange w:id="2366" w:author="Michael Chary" w:date="2024-06-24T13:48:00Z">
            <w:tblPrEx>
              <w:tblW w:w="8499" w:type="dxa"/>
            </w:tblPrEx>
          </w:tblPrExChange>
        </w:tblPrEx>
        <w:trPr>
          <w:ins w:id="2367" w:author="Michael Chary" w:date="2024-06-24T13:39:00Z"/>
          <w:trPrChange w:id="236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6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2AD99D" w14:textId="77777777" w:rsidR="00D33985" w:rsidRPr="00D33985" w:rsidRDefault="00D33985" w:rsidP="00D33985">
            <w:pPr>
              <w:spacing w:line="240" w:lineRule="auto"/>
              <w:ind w:left="150" w:right="150"/>
              <w:rPr>
                <w:ins w:id="2370" w:author="Michael Chary" w:date="2024-06-24T13:39:00Z"/>
                <w:color w:val="333333"/>
                <w:sz w:val="22"/>
                <w:szCs w:val="22"/>
                <w:lang w:val="en-US"/>
                <w:rPrChange w:id="2371" w:author="Michael Chary" w:date="2024-06-24T13:40:00Z">
                  <w:rPr>
                    <w:ins w:id="2372" w:author="Michael Chary" w:date="2024-06-24T13:39:00Z"/>
                    <w:rFonts w:ascii="Segoe UI" w:hAnsi="Segoe UI" w:cs="Segoe UI"/>
                    <w:color w:val="333333"/>
                    <w:lang w:val="en-US"/>
                  </w:rPr>
                </w:rPrChange>
              </w:rPr>
              <w:pPrChange w:id="2373" w:author="Michael Chary" w:date="2024-06-24T13:40:00Z">
                <w:pPr>
                  <w:spacing w:before="150" w:after="150" w:line="240" w:lineRule="auto"/>
                  <w:ind w:left="150" w:right="150"/>
                </w:pPr>
              </w:pPrChange>
            </w:pPr>
            <w:ins w:id="2374" w:author="Michael Chary" w:date="2024-06-24T13:39:00Z">
              <w:r w:rsidRPr="00D33985">
                <w:rPr>
                  <w:color w:val="333333"/>
                  <w:sz w:val="22"/>
                  <w:szCs w:val="22"/>
                  <w:lang w:val="en-US"/>
                  <w:rPrChange w:id="2375" w:author="Michael Chary" w:date="2024-06-24T13:40:00Z">
                    <w:rPr>
                      <w:rFonts w:ascii="Segoe UI" w:hAnsi="Segoe UI" w:cs="Segoe UI"/>
                      <w:color w:val="333333"/>
                      <w:lang w:val="en-US"/>
                    </w:rPr>
                  </w:rPrChange>
                </w:rPr>
                <w:t>    CO, As, CN</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7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4EB429C" w14:textId="77777777" w:rsidR="00D33985" w:rsidRPr="00D33985" w:rsidRDefault="00D33985" w:rsidP="00D33985">
            <w:pPr>
              <w:spacing w:line="240" w:lineRule="auto"/>
              <w:ind w:left="150" w:right="150"/>
              <w:jc w:val="center"/>
              <w:rPr>
                <w:ins w:id="2377" w:author="Michael Chary" w:date="2024-06-24T13:39:00Z"/>
                <w:color w:val="333333"/>
                <w:sz w:val="22"/>
                <w:szCs w:val="22"/>
                <w:lang w:val="en-US"/>
                <w:rPrChange w:id="2378" w:author="Michael Chary" w:date="2024-06-24T13:40:00Z">
                  <w:rPr>
                    <w:ins w:id="2379" w:author="Michael Chary" w:date="2024-06-24T13:39:00Z"/>
                    <w:rFonts w:ascii="Segoe UI" w:hAnsi="Segoe UI" w:cs="Segoe UI"/>
                    <w:color w:val="333333"/>
                    <w:lang w:val="en-US"/>
                  </w:rPr>
                </w:rPrChange>
              </w:rPr>
              <w:pPrChange w:id="2380" w:author="Michael Chary" w:date="2024-06-24T13:40:00Z">
                <w:pPr>
                  <w:spacing w:before="150" w:after="150" w:line="240" w:lineRule="auto"/>
                  <w:ind w:left="150" w:right="150"/>
                  <w:jc w:val="center"/>
                </w:pPr>
              </w:pPrChange>
            </w:pPr>
            <w:ins w:id="2381" w:author="Michael Chary" w:date="2024-06-24T13:39:00Z">
              <w:r w:rsidRPr="00D33985">
                <w:rPr>
                  <w:color w:val="333333"/>
                  <w:sz w:val="22"/>
                  <w:szCs w:val="22"/>
                  <w:lang w:val="en-US"/>
                  <w:rPrChange w:id="2382" w:author="Michael Chary" w:date="2024-06-24T13:40:00Z">
                    <w:rPr>
                      <w:rFonts w:ascii="Segoe UI" w:hAnsi="Segoe UI" w:cs="Segoe UI"/>
                      <w:color w:val="333333"/>
                      <w:lang w:val="en-US"/>
                    </w:rPr>
                  </w:rPrChange>
                </w:rPr>
                <w:t>1 (9.1%)</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8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0674E23" w14:textId="77777777" w:rsidR="00D33985" w:rsidRPr="00D33985" w:rsidRDefault="00D33985" w:rsidP="00D33985">
            <w:pPr>
              <w:spacing w:line="240" w:lineRule="auto"/>
              <w:ind w:left="150" w:right="150"/>
              <w:jc w:val="center"/>
              <w:rPr>
                <w:ins w:id="2384" w:author="Michael Chary" w:date="2024-06-24T13:39:00Z"/>
                <w:color w:val="333333"/>
                <w:sz w:val="22"/>
                <w:szCs w:val="22"/>
                <w:lang w:val="en-US"/>
                <w:rPrChange w:id="2385" w:author="Michael Chary" w:date="2024-06-24T13:40:00Z">
                  <w:rPr>
                    <w:ins w:id="2386" w:author="Michael Chary" w:date="2024-06-24T13:39:00Z"/>
                    <w:rFonts w:ascii="Segoe UI" w:hAnsi="Segoe UI" w:cs="Segoe UI"/>
                    <w:color w:val="333333"/>
                    <w:lang w:val="en-US"/>
                  </w:rPr>
                </w:rPrChange>
              </w:rPr>
              <w:pPrChange w:id="2387" w:author="Michael Chary" w:date="2024-06-24T13:40:00Z">
                <w:pPr>
                  <w:spacing w:before="150" w:after="150" w:line="240" w:lineRule="auto"/>
                  <w:ind w:left="150" w:right="150"/>
                  <w:jc w:val="center"/>
                </w:pPr>
              </w:pPrChange>
            </w:pPr>
            <w:ins w:id="2388" w:author="Michael Chary" w:date="2024-06-24T13:39:00Z">
              <w:r w:rsidRPr="00D33985">
                <w:rPr>
                  <w:color w:val="333333"/>
                  <w:sz w:val="22"/>
                  <w:szCs w:val="22"/>
                  <w:lang w:val="en-US"/>
                  <w:rPrChange w:id="2389" w:author="Michael Chary" w:date="2024-06-24T13:40:00Z">
                    <w:rPr>
                      <w:rFonts w:ascii="Segoe UI" w:hAnsi="Segoe UI" w:cs="Segoe UI"/>
                      <w:color w:val="333333"/>
                      <w:lang w:val="en-US"/>
                    </w:rPr>
                  </w:rPrChange>
                </w:rPr>
                <w:t>2 (40%)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9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62D6B09" w14:textId="77777777" w:rsidR="00D33985" w:rsidRPr="00D33985" w:rsidRDefault="00D33985" w:rsidP="00D33985">
            <w:pPr>
              <w:spacing w:line="240" w:lineRule="auto"/>
              <w:ind w:left="150" w:right="150"/>
              <w:jc w:val="center"/>
              <w:rPr>
                <w:ins w:id="2391" w:author="Michael Chary" w:date="2024-06-24T13:39:00Z"/>
                <w:color w:val="333333"/>
                <w:sz w:val="22"/>
                <w:szCs w:val="22"/>
                <w:lang w:val="en-US"/>
                <w:rPrChange w:id="2392" w:author="Michael Chary" w:date="2024-06-24T13:40:00Z">
                  <w:rPr>
                    <w:ins w:id="2393" w:author="Michael Chary" w:date="2024-06-24T13:39:00Z"/>
                    <w:rFonts w:ascii="Segoe UI" w:hAnsi="Segoe UI" w:cs="Segoe UI"/>
                    <w:color w:val="333333"/>
                    <w:lang w:val="en-US"/>
                  </w:rPr>
                </w:rPrChange>
              </w:rPr>
              <w:pPrChange w:id="2394" w:author="Michael Chary" w:date="2024-06-24T13:40:00Z">
                <w:pPr>
                  <w:spacing w:before="150" w:after="150" w:line="240" w:lineRule="auto"/>
                  <w:ind w:left="150" w:right="150"/>
                  <w:jc w:val="center"/>
                </w:pPr>
              </w:pPrChange>
            </w:pPr>
            <w:ins w:id="2395" w:author="Michael Chary" w:date="2024-06-24T13:39:00Z">
              <w:r w:rsidRPr="00D33985">
                <w:rPr>
                  <w:color w:val="333333"/>
                  <w:sz w:val="22"/>
                  <w:szCs w:val="22"/>
                  <w:lang w:val="en-US"/>
                  <w:rPrChange w:id="2396" w:author="Michael Chary" w:date="2024-06-24T13:40:00Z">
                    <w:rPr>
                      <w:rFonts w:ascii="Segoe UI" w:hAnsi="Segoe UI" w:cs="Segoe UI"/>
                      <w:color w:val="333333"/>
                      <w:lang w:val="en-US"/>
                    </w:rPr>
                  </w:rPrChange>
                </w:rPr>
                <w:t>5 (13%)</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39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76FF557" w14:textId="77777777" w:rsidR="00D33985" w:rsidRPr="00D33985" w:rsidRDefault="00D33985" w:rsidP="00D33985">
            <w:pPr>
              <w:spacing w:line="240" w:lineRule="auto"/>
              <w:ind w:left="150" w:right="150"/>
              <w:jc w:val="center"/>
              <w:rPr>
                <w:ins w:id="2398" w:author="Michael Chary" w:date="2024-06-24T13:39:00Z"/>
                <w:color w:val="333333"/>
                <w:sz w:val="22"/>
                <w:szCs w:val="22"/>
                <w:lang w:val="en-US"/>
                <w:rPrChange w:id="2399" w:author="Michael Chary" w:date="2024-06-24T13:40:00Z">
                  <w:rPr>
                    <w:ins w:id="2400" w:author="Michael Chary" w:date="2024-06-24T13:39:00Z"/>
                    <w:rFonts w:ascii="Segoe UI" w:hAnsi="Segoe UI" w:cs="Segoe UI"/>
                    <w:color w:val="333333"/>
                    <w:lang w:val="en-US"/>
                  </w:rPr>
                </w:rPrChange>
              </w:rPr>
              <w:pPrChange w:id="2401" w:author="Michael Chary" w:date="2024-06-24T13:40:00Z">
                <w:pPr>
                  <w:spacing w:before="150" w:after="150" w:line="240" w:lineRule="auto"/>
                  <w:ind w:left="150" w:right="150"/>
                  <w:jc w:val="center"/>
                </w:pPr>
              </w:pPrChange>
            </w:pPr>
            <w:ins w:id="2402" w:author="Michael Chary" w:date="2024-06-24T13:39:00Z">
              <w:r w:rsidRPr="00D33985">
                <w:rPr>
                  <w:color w:val="333333"/>
                  <w:sz w:val="22"/>
                  <w:szCs w:val="22"/>
                  <w:lang w:val="en-US"/>
                  <w:rPrChange w:id="2403" w:author="Michael Chary" w:date="2024-06-24T13:40:00Z">
                    <w:rPr>
                      <w:rFonts w:ascii="Segoe UI" w:hAnsi="Segoe UI" w:cs="Segoe UI"/>
                      <w:color w:val="333333"/>
                      <w:lang w:val="en-US"/>
                    </w:rPr>
                  </w:rPrChange>
                </w:rPr>
                <w:t>1 (4.2%)</w:t>
              </w:r>
            </w:ins>
          </w:p>
        </w:tc>
      </w:tr>
      <w:tr w:rsidR="00D33985" w:rsidRPr="00D33985" w14:paraId="633FB0E7" w14:textId="77777777" w:rsidTr="00920577">
        <w:tblPrEx>
          <w:tblPrExChange w:id="2404" w:author="Michael Chary" w:date="2024-06-24T13:48:00Z">
            <w:tblPrEx>
              <w:tblW w:w="8499" w:type="dxa"/>
            </w:tblPrEx>
          </w:tblPrExChange>
        </w:tblPrEx>
        <w:trPr>
          <w:ins w:id="2405" w:author="Michael Chary" w:date="2024-06-24T13:39:00Z"/>
          <w:trPrChange w:id="2406"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07"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F769AD9" w14:textId="77777777" w:rsidR="00D33985" w:rsidRPr="00D33985" w:rsidRDefault="00D33985" w:rsidP="00D33985">
            <w:pPr>
              <w:spacing w:line="240" w:lineRule="auto"/>
              <w:ind w:left="150" w:right="150"/>
              <w:rPr>
                <w:ins w:id="2408" w:author="Michael Chary" w:date="2024-06-24T13:39:00Z"/>
                <w:color w:val="333333"/>
                <w:sz w:val="22"/>
                <w:szCs w:val="22"/>
                <w:lang w:val="en-US"/>
                <w:rPrChange w:id="2409" w:author="Michael Chary" w:date="2024-06-24T13:40:00Z">
                  <w:rPr>
                    <w:ins w:id="2410" w:author="Michael Chary" w:date="2024-06-24T13:39:00Z"/>
                    <w:rFonts w:ascii="Segoe UI" w:hAnsi="Segoe UI" w:cs="Segoe UI"/>
                    <w:color w:val="333333"/>
                    <w:lang w:val="en-US"/>
                  </w:rPr>
                </w:rPrChange>
              </w:rPr>
              <w:pPrChange w:id="2411" w:author="Michael Chary" w:date="2024-06-24T13:40:00Z">
                <w:pPr>
                  <w:spacing w:before="150" w:after="150" w:line="240" w:lineRule="auto"/>
                  <w:ind w:left="150" w:right="150"/>
                </w:pPr>
              </w:pPrChange>
            </w:pPr>
            <w:ins w:id="2412" w:author="Michael Chary" w:date="2024-06-24T13:39:00Z">
              <w:r w:rsidRPr="00D33985">
                <w:rPr>
                  <w:color w:val="333333"/>
                  <w:sz w:val="22"/>
                  <w:szCs w:val="22"/>
                  <w:lang w:val="en-US"/>
                  <w:rPrChange w:id="2413" w:author="Michael Chary" w:date="2024-06-24T13:40:00Z">
                    <w:rPr>
                      <w:rFonts w:ascii="Segoe UI" w:hAnsi="Segoe UI" w:cs="Segoe UI"/>
                      <w:color w:val="333333"/>
                      <w:lang w:val="en-US"/>
                    </w:rPr>
                  </w:rPrChange>
                </w:rPr>
                <w:t>    Combination</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1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41F2849" w14:textId="77777777" w:rsidR="00D33985" w:rsidRPr="00D33985" w:rsidRDefault="00D33985" w:rsidP="00D33985">
            <w:pPr>
              <w:spacing w:line="240" w:lineRule="auto"/>
              <w:ind w:left="150" w:right="150"/>
              <w:jc w:val="center"/>
              <w:rPr>
                <w:ins w:id="2415" w:author="Michael Chary" w:date="2024-06-24T13:39:00Z"/>
                <w:color w:val="333333"/>
                <w:sz w:val="22"/>
                <w:szCs w:val="22"/>
                <w:lang w:val="en-US"/>
                <w:rPrChange w:id="2416" w:author="Michael Chary" w:date="2024-06-24T13:40:00Z">
                  <w:rPr>
                    <w:ins w:id="2417" w:author="Michael Chary" w:date="2024-06-24T13:39:00Z"/>
                    <w:rFonts w:ascii="Segoe UI" w:hAnsi="Segoe UI" w:cs="Segoe UI"/>
                    <w:color w:val="333333"/>
                    <w:lang w:val="en-US"/>
                  </w:rPr>
                </w:rPrChange>
              </w:rPr>
              <w:pPrChange w:id="2418" w:author="Michael Chary" w:date="2024-06-24T13:40:00Z">
                <w:pPr>
                  <w:spacing w:before="150" w:after="150" w:line="240" w:lineRule="auto"/>
                  <w:ind w:left="150" w:right="150"/>
                  <w:jc w:val="center"/>
                </w:pPr>
              </w:pPrChange>
            </w:pPr>
            <w:ins w:id="2419" w:author="Michael Chary" w:date="2024-06-24T13:39:00Z">
              <w:r w:rsidRPr="00D33985">
                <w:rPr>
                  <w:color w:val="333333"/>
                  <w:sz w:val="22"/>
                  <w:szCs w:val="22"/>
                  <w:lang w:val="en-US"/>
                  <w:rPrChange w:id="2420" w:author="Michael Chary" w:date="2024-06-24T13:40:00Z">
                    <w:rPr>
                      <w:rFonts w:ascii="Segoe UI" w:hAnsi="Segoe UI" w:cs="Segoe UI"/>
                      <w:color w:val="333333"/>
                      <w:lang w:val="en-US"/>
                    </w:rPr>
                  </w:rPrChange>
                </w:rPr>
                <w:t>3 (27%)</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2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A594DDD" w14:textId="77777777" w:rsidR="00D33985" w:rsidRPr="00D33985" w:rsidRDefault="00D33985" w:rsidP="00D33985">
            <w:pPr>
              <w:spacing w:line="240" w:lineRule="auto"/>
              <w:ind w:left="150" w:right="150"/>
              <w:jc w:val="center"/>
              <w:rPr>
                <w:ins w:id="2422" w:author="Michael Chary" w:date="2024-06-24T13:39:00Z"/>
                <w:color w:val="333333"/>
                <w:sz w:val="22"/>
                <w:szCs w:val="22"/>
                <w:lang w:val="en-US"/>
                <w:rPrChange w:id="2423" w:author="Michael Chary" w:date="2024-06-24T13:40:00Z">
                  <w:rPr>
                    <w:ins w:id="2424" w:author="Michael Chary" w:date="2024-06-24T13:39:00Z"/>
                    <w:rFonts w:ascii="Segoe UI" w:hAnsi="Segoe UI" w:cs="Segoe UI"/>
                    <w:color w:val="333333"/>
                    <w:lang w:val="en-US"/>
                  </w:rPr>
                </w:rPrChange>
              </w:rPr>
              <w:pPrChange w:id="2425" w:author="Michael Chary" w:date="2024-06-24T13:40:00Z">
                <w:pPr>
                  <w:spacing w:before="150" w:after="150" w:line="240" w:lineRule="auto"/>
                  <w:ind w:left="150" w:right="150"/>
                  <w:jc w:val="center"/>
                </w:pPr>
              </w:pPrChange>
            </w:pPr>
            <w:ins w:id="2426" w:author="Michael Chary" w:date="2024-06-24T13:39:00Z">
              <w:r w:rsidRPr="00D33985">
                <w:rPr>
                  <w:color w:val="333333"/>
                  <w:sz w:val="22"/>
                  <w:szCs w:val="22"/>
                  <w:lang w:val="en-US"/>
                  <w:rPrChange w:id="2427" w:author="Michael Chary" w:date="2024-06-24T13:40:00Z">
                    <w:rPr>
                      <w:rFonts w:ascii="Segoe UI" w:hAnsi="Segoe UI" w:cs="Segoe UI"/>
                      <w:color w:val="333333"/>
                      <w:lang w:val="en-US"/>
                    </w:rPr>
                  </w:rPrChange>
                </w:rPr>
                <w:t>0 (0%)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2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F0CECDB" w14:textId="77777777" w:rsidR="00D33985" w:rsidRPr="00D33985" w:rsidRDefault="00D33985" w:rsidP="00D33985">
            <w:pPr>
              <w:spacing w:line="240" w:lineRule="auto"/>
              <w:ind w:left="150" w:right="150"/>
              <w:jc w:val="center"/>
              <w:rPr>
                <w:ins w:id="2429" w:author="Michael Chary" w:date="2024-06-24T13:39:00Z"/>
                <w:color w:val="333333"/>
                <w:sz w:val="22"/>
                <w:szCs w:val="22"/>
                <w:lang w:val="en-US"/>
                <w:rPrChange w:id="2430" w:author="Michael Chary" w:date="2024-06-24T13:40:00Z">
                  <w:rPr>
                    <w:ins w:id="2431" w:author="Michael Chary" w:date="2024-06-24T13:39:00Z"/>
                    <w:rFonts w:ascii="Segoe UI" w:hAnsi="Segoe UI" w:cs="Segoe UI"/>
                    <w:color w:val="333333"/>
                    <w:lang w:val="en-US"/>
                  </w:rPr>
                </w:rPrChange>
              </w:rPr>
              <w:pPrChange w:id="2432" w:author="Michael Chary" w:date="2024-06-24T13:40:00Z">
                <w:pPr>
                  <w:spacing w:before="150" w:after="150" w:line="240" w:lineRule="auto"/>
                  <w:ind w:left="150" w:right="150"/>
                  <w:jc w:val="center"/>
                </w:pPr>
              </w:pPrChange>
            </w:pPr>
            <w:ins w:id="2433" w:author="Michael Chary" w:date="2024-06-24T13:39:00Z">
              <w:r w:rsidRPr="00D33985">
                <w:rPr>
                  <w:color w:val="333333"/>
                  <w:sz w:val="22"/>
                  <w:szCs w:val="22"/>
                  <w:lang w:val="en-US"/>
                  <w:rPrChange w:id="2434" w:author="Michael Chary" w:date="2024-06-24T13:40:00Z">
                    <w:rPr>
                      <w:rFonts w:ascii="Segoe UI" w:hAnsi="Segoe UI" w:cs="Segoe UI"/>
                      <w:color w:val="333333"/>
                      <w:lang w:val="en-US"/>
                    </w:rPr>
                  </w:rPrChange>
                </w:rPr>
                <w:t>8 (21%)</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3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E751AC" w14:textId="77777777" w:rsidR="00D33985" w:rsidRPr="00D33985" w:rsidRDefault="00D33985" w:rsidP="00D33985">
            <w:pPr>
              <w:spacing w:line="240" w:lineRule="auto"/>
              <w:ind w:left="150" w:right="150"/>
              <w:jc w:val="center"/>
              <w:rPr>
                <w:ins w:id="2436" w:author="Michael Chary" w:date="2024-06-24T13:39:00Z"/>
                <w:color w:val="333333"/>
                <w:sz w:val="22"/>
                <w:szCs w:val="22"/>
                <w:lang w:val="en-US"/>
                <w:rPrChange w:id="2437" w:author="Michael Chary" w:date="2024-06-24T13:40:00Z">
                  <w:rPr>
                    <w:ins w:id="2438" w:author="Michael Chary" w:date="2024-06-24T13:39:00Z"/>
                    <w:rFonts w:ascii="Segoe UI" w:hAnsi="Segoe UI" w:cs="Segoe UI"/>
                    <w:color w:val="333333"/>
                    <w:lang w:val="en-US"/>
                  </w:rPr>
                </w:rPrChange>
              </w:rPr>
              <w:pPrChange w:id="2439" w:author="Michael Chary" w:date="2024-06-24T13:40:00Z">
                <w:pPr>
                  <w:spacing w:before="150" w:after="150" w:line="240" w:lineRule="auto"/>
                  <w:ind w:left="150" w:right="150"/>
                  <w:jc w:val="center"/>
                </w:pPr>
              </w:pPrChange>
            </w:pPr>
            <w:ins w:id="2440" w:author="Michael Chary" w:date="2024-06-24T13:39:00Z">
              <w:r w:rsidRPr="00D33985">
                <w:rPr>
                  <w:color w:val="333333"/>
                  <w:sz w:val="22"/>
                  <w:szCs w:val="22"/>
                  <w:lang w:val="en-US"/>
                  <w:rPrChange w:id="2441" w:author="Michael Chary" w:date="2024-06-24T13:40:00Z">
                    <w:rPr>
                      <w:rFonts w:ascii="Segoe UI" w:hAnsi="Segoe UI" w:cs="Segoe UI"/>
                      <w:color w:val="333333"/>
                      <w:lang w:val="en-US"/>
                    </w:rPr>
                  </w:rPrChange>
                </w:rPr>
                <w:t>5 (21%)</w:t>
              </w:r>
            </w:ins>
          </w:p>
        </w:tc>
      </w:tr>
      <w:tr w:rsidR="00D33985" w:rsidRPr="00D33985" w14:paraId="6E16E2F8" w14:textId="77777777" w:rsidTr="00920577">
        <w:tblPrEx>
          <w:tblPrExChange w:id="2442" w:author="Michael Chary" w:date="2024-06-24T13:48:00Z">
            <w:tblPrEx>
              <w:tblW w:w="8499" w:type="dxa"/>
            </w:tblPrEx>
          </w:tblPrExChange>
        </w:tblPrEx>
        <w:trPr>
          <w:ins w:id="2443" w:author="Michael Chary" w:date="2024-06-24T13:39:00Z"/>
          <w:trPrChange w:id="244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4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F3115AA" w14:textId="77777777" w:rsidR="00D33985" w:rsidRPr="00D33985" w:rsidRDefault="00D33985" w:rsidP="00D33985">
            <w:pPr>
              <w:spacing w:line="240" w:lineRule="auto"/>
              <w:ind w:left="150" w:right="150"/>
              <w:rPr>
                <w:ins w:id="2446" w:author="Michael Chary" w:date="2024-06-24T13:39:00Z"/>
                <w:color w:val="333333"/>
                <w:sz w:val="22"/>
                <w:szCs w:val="22"/>
                <w:lang w:val="en-US"/>
                <w:rPrChange w:id="2447" w:author="Michael Chary" w:date="2024-06-24T13:40:00Z">
                  <w:rPr>
                    <w:ins w:id="2448" w:author="Michael Chary" w:date="2024-06-24T13:39:00Z"/>
                    <w:rFonts w:ascii="Segoe UI" w:hAnsi="Segoe UI" w:cs="Segoe UI"/>
                    <w:color w:val="333333"/>
                    <w:lang w:val="en-US"/>
                  </w:rPr>
                </w:rPrChange>
              </w:rPr>
              <w:pPrChange w:id="2449" w:author="Michael Chary" w:date="2024-06-24T13:40:00Z">
                <w:pPr>
                  <w:spacing w:before="150" w:after="150" w:line="240" w:lineRule="auto"/>
                  <w:ind w:left="150" w:right="150"/>
                </w:pPr>
              </w:pPrChange>
            </w:pPr>
            <w:ins w:id="2450" w:author="Michael Chary" w:date="2024-06-24T13:39:00Z">
              <w:r w:rsidRPr="00D33985">
                <w:rPr>
                  <w:color w:val="333333"/>
                  <w:sz w:val="22"/>
                  <w:szCs w:val="22"/>
                  <w:lang w:val="en-US"/>
                  <w:rPrChange w:id="2451" w:author="Michael Chary" w:date="2024-06-24T13:40:00Z">
                    <w:rPr>
                      <w:rFonts w:ascii="Segoe UI" w:hAnsi="Segoe UI" w:cs="Segoe UI"/>
                      <w:color w:val="333333"/>
                      <w:lang w:val="en-US"/>
                    </w:rPr>
                  </w:rPrChange>
                </w:rPr>
                <w:t>    Street Drugs</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5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91915C9" w14:textId="77777777" w:rsidR="00D33985" w:rsidRPr="00D33985" w:rsidRDefault="00D33985" w:rsidP="00D33985">
            <w:pPr>
              <w:spacing w:line="240" w:lineRule="auto"/>
              <w:ind w:left="150" w:right="150"/>
              <w:jc w:val="center"/>
              <w:rPr>
                <w:ins w:id="2453" w:author="Michael Chary" w:date="2024-06-24T13:39:00Z"/>
                <w:color w:val="333333"/>
                <w:sz w:val="22"/>
                <w:szCs w:val="22"/>
                <w:lang w:val="en-US"/>
                <w:rPrChange w:id="2454" w:author="Michael Chary" w:date="2024-06-24T13:40:00Z">
                  <w:rPr>
                    <w:ins w:id="2455" w:author="Michael Chary" w:date="2024-06-24T13:39:00Z"/>
                    <w:rFonts w:ascii="Segoe UI" w:hAnsi="Segoe UI" w:cs="Segoe UI"/>
                    <w:color w:val="333333"/>
                    <w:lang w:val="en-US"/>
                  </w:rPr>
                </w:rPrChange>
              </w:rPr>
              <w:pPrChange w:id="2456" w:author="Michael Chary" w:date="2024-06-24T13:40:00Z">
                <w:pPr>
                  <w:spacing w:before="150" w:after="150" w:line="240" w:lineRule="auto"/>
                  <w:ind w:left="150" w:right="150"/>
                  <w:jc w:val="center"/>
                </w:pPr>
              </w:pPrChange>
            </w:pPr>
            <w:ins w:id="2457" w:author="Michael Chary" w:date="2024-06-24T13:39:00Z">
              <w:r w:rsidRPr="00D33985">
                <w:rPr>
                  <w:color w:val="333333"/>
                  <w:sz w:val="22"/>
                  <w:szCs w:val="22"/>
                  <w:lang w:val="en-US"/>
                  <w:rPrChange w:id="2458" w:author="Michael Chary" w:date="2024-06-24T13:40:00Z">
                    <w:rPr>
                      <w:rFonts w:ascii="Segoe UI" w:hAnsi="Segoe UI" w:cs="Segoe UI"/>
                      <w:color w:val="333333"/>
                      <w:lang w:val="en-US"/>
                    </w:rPr>
                  </w:rPrChange>
                </w:rPr>
                <w:t>3 (27%)</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5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265C9F6" w14:textId="77777777" w:rsidR="00D33985" w:rsidRPr="00D33985" w:rsidRDefault="00D33985" w:rsidP="00D33985">
            <w:pPr>
              <w:spacing w:line="240" w:lineRule="auto"/>
              <w:ind w:left="150" w:right="150"/>
              <w:jc w:val="center"/>
              <w:rPr>
                <w:ins w:id="2460" w:author="Michael Chary" w:date="2024-06-24T13:39:00Z"/>
                <w:color w:val="333333"/>
                <w:sz w:val="22"/>
                <w:szCs w:val="22"/>
                <w:lang w:val="en-US"/>
                <w:rPrChange w:id="2461" w:author="Michael Chary" w:date="2024-06-24T13:40:00Z">
                  <w:rPr>
                    <w:ins w:id="2462" w:author="Michael Chary" w:date="2024-06-24T13:39:00Z"/>
                    <w:rFonts w:ascii="Segoe UI" w:hAnsi="Segoe UI" w:cs="Segoe UI"/>
                    <w:color w:val="333333"/>
                    <w:lang w:val="en-US"/>
                  </w:rPr>
                </w:rPrChange>
              </w:rPr>
              <w:pPrChange w:id="2463" w:author="Michael Chary" w:date="2024-06-24T13:40:00Z">
                <w:pPr>
                  <w:spacing w:before="150" w:after="150" w:line="240" w:lineRule="auto"/>
                  <w:ind w:left="150" w:right="150"/>
                  <w:jc w:val="center"/>
                </w:pPr>
              </w:pPrChange>
            </w:pPr>
            <w:ins w:id="2464" w:author="Michael Chary" w:date="2024-06-24T13:39:00Z">
              <w:r w:rsidRPr="00D33985">
                <w:rPr>
                  <w:color w:val="333333"/>
                  <w:sz w:val="22"/>
                  <w:szCs w:val="22"/>
                  <w:lang w:val="en-US"/>
                  <w:rPrChange w:id="2465" w:author="Michael Chary" w:date="2024-06-24T13:40:00Z">
                    <w:rPr>
                      <w:rFonts w:ascii="Segoe UI" w:hAnsi="Segoe UI" w:cs="Segoe UI"/>
                      <w:color w:val="333333"/>
                      <w:lang w:val="en-US"/>
                    </w:rPr>
                  </w:rPrChange>
                </w:rPr>
                <w:t>0 (0%)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6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601CBA5" w14:textId="77777777" w:rsidR="00D33985" w:rsidRPr="00D33985" w:rsidRDefault="00D33985" w:rsidP="00D33985">
            <w:pPr>
              <w:spacing w:line="240" w:lineRule="auto"/>
              <w:ind w:left="150" w:right="150"/>
              <w:jc w:val="center"/>
              <w:rPr>
                <w:ins w:id="2467" w:author="Michael Chary" w:date="2024-06-24T13:39:00Z"/>
                <w:color w:val="333333"/>
                <w:sz w:val="22"/>
                <w:szCs w:val="22"/>
                <w:lang w:val="en-US"/>
                <w:rPrChange w:id="2468" w:author="Michael Chary" w:date="2024-06-24T13:40:00Z">
                  <w:rPr>
                    <w:ins w:id="2469" w:author="Michael Chary" w:date="2024-06-24T13:39:00Z"/>
                    <w:rFonts w:ascii="Segoe UI" w:hAnsi="Segoe UI" w:cs="Segoe UI"/>
                    <w:color w:val="333333"/>
                    <w:lang w:val="en-US"/>
                  </w:rPr>
                </w:rPrChange>
              </w:rPr>
              <w:pPrChange w:id="2470" w:author="Michael Chary" w:date="2024-06-24T13:40:00Z">
                <w:pPr>
                  <w:spacing w:before="150" w:after="150" w:line="240" w:lineRule="auto"/>
                  <w:ind w:left="150" w:right="150"/>
                  <w:jc w:val="center"/>
                </w:pPr>
              </w:pPrChange>
            </w:pPr>
            <w:ins w:id="2471" w:author="Michael Chary" w:date="2024-06-24T13:39:00Z">
              <w:r w:rsidRPr="00D33985">
                <w:rPr>
                  <w:color w:val="333333"/>
                  <w:sz w:val="22"/>
                  <w:szCs w:val="22"/>
                  <w:lang w:val="en-US"/>
                  <w:rPrChange w:id="2472" w:author="Michael Chary" w:date="2024-06-24T13:40:00Z">
                    <w:rPr>
                      <w:rFonts w:ascii="Segoe UI" w:hAnsi="Segoe UI" w:cs="Segoe UI"/>
                      <w:color w:val="333333"/>
                      <w:lang w:val="en-US"/>
                    </w:rPr>
                  </w:rPrChange>
                </w:rPr>
                <w:t>5 (13%)</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7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DEE3449" w14:textId="77777777" w:rsidR="00D33985" w:rsidRPr="00D33985" w:rsidRDefault="00D33985" w:rsidP="00D33985">
            <w:pPr>
              <w:spacing w:line="240" w:lineRule="auto"/>
              <w:ind w:left="150" w:right="150"/>
              <w:jc w:val="center"/>
              <w:rPr>
                <w:ins w:id="2474" w:author="Michael Chary" w:date="2024-06-24T13:39:00Z"/>
                <w:color w:val="333333"/>
                <w:sz w:val="22"/>
                <w:szCs w:val="22"/>
                <w:lang w:val="en-US"/>
                <w:rPrChange w:id="2475" w:author="Michael Chary" w:date="2024-06-24T13:40:00Z">
                  <w:rPr>
                    <w:ins w:id="2476" w:author="Michael Chary" w:date="2024-06-24T13:39:00Z"/>
                    <w:rFonts w:ascii="Segoe UI" w:hAnsi="Segoe UI" w:cs="Segoe UI"/>
                    <w:color w:val="333333"/>
                    <w:lang w:val="en-US"/>
                  </w:rPr>
                </w:rPrChange>
              </w:rPr>
              <w:pPrChange w:id="2477" w:author="Michael Chary" w:date="2024-06-24T13:40:00Z">
                <w:pPr>
                  <w:spacing w:before="150" w:after="150" w:line="240" w:lineRule="auto"/>
                  <w:ind w:left="150" w:right="150"/>
                  <w:jc w:val="center"/>
                </w:pPr>
              </w:pPrChange>
            </w:pPr>
            <w:ins w:id="2478" w:author="Michael Chary" w:date="2024-06-24T13:39:00Z">
              <w:r w:rsidRPr="00D33985">
                <w:rPr>
                  <w:color w:val="333333"/>
                  <w:sz w:val="22"/>
                  <w:szCs w:val="22"/>
                  <w:lang w:val="en-US"/>
                  <w:rPrChange w:id="2479" w:author="Michael Chary" w:date="2024-06-24T13:40:00Z">
                    <w:rPr>
                      <w:rFonts w:ascii="Segoe UI" w:hAnsi="Segoe UI" w:cs="Segoe UI"/>
                      <w:color w:val="333333"/>
                      <w:lang w:val="en-US"/>
                    </w:rPr>
                  </w:rPrChange>
                </w:rPr>
                <w:t>2 (8.3%)</w:t>
              </w:r>
            </w:ins>
          </w:p>
        </w:tc>
      </w:tr>
      <w:tr w:rsidR="00D33985" w:rsidRPr="00D33985" w14:paraId="0C90E16B" w14:textId="77777777" w:rsidTr="00920577">
        <w:tblPrEx>
          <w:tblPrExChange w:id="2480" w:author="Michael Chary" w:date="2024-06-24T13:48:00Z">
            <w:tblPrEx>
              <w:tblW w:w="8499" w:type="dxa"/>
            </w:tblPrEx>
          </w:tblPrExChange>
        </w:tblPrEx>
        <w:trPr>
          <w:ins w:id="2481" w:author="Michael Chary" w:date="2024-06-24T13:39:00Z"/>
          <w:trPrChange w:id="2482"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83"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256DA68" w14:textId="77777777" w:rsidR="00D33985" w:rsidRPr="00D33985" w:rsidRDefault="00D33985" w:rsidP="00D33985">
            <w:pPr>
              <w:spacing w:line="240" w:lineRule="auto"/>
              <w:ind w:left="150" w:right="150"/>
              <w:rPr>
                <w:ins w:id="2484" w:author="Michael Chary" w:date="2024-06-24T13:39:00Z"/>
                <w:color w:val="333333"/>
                <w:sz w:val="22"/>
                <w:szCs w:val="22"/>
                <w:lang w:val="en-US"/>
                <w:rPrChange w:id="2485" w:author="Michael Chary" w:date="2024-06-24T13:40:00Z">
                  <w:rPr>
                    <w:ins w:id="2486" w:author="Michael Chary" w:date="2024-06-24T13:39:00Z"/>
                    <w:rFonts w:ascii="Segoe UI" w:hAnsi="Segoe UI" w:cs="Segoe UI"/>
                    <w:color w:val="333333"/>
                    <w:lang w:val="en-US"/>
                  </w:rPr>
                </w:rPrChange>
              </w:rPr>
              <w:pPrChange w:id="2487" w:author="Michael Chary" w:date="2024-06-24T13:40:00Z">
                <w:pPr>
                  <w:spacing w:before="150" w:after="150" w:line="240" w:lineRule="auto"/>
                  <w:ind w:left="150" w:right="150"/>
                </w:pPr>
              </w:pPrChange>
            </w:pPr>
            <w:ins w:id="2488" w:author="Michael Chary" w:date="2024-06-24T13:39:00Z">
              <w:r w:rsidRPr="00D33985">
                <w:rPr>
                  <w:color w:val="333333"/>
                  <w:sz w:val="22"/>
                  <w:szCs w:val="22"/>
                  <w:lang w:val="en-US"/>
                  <w:rPrChange w:id="2489" w:author="Michael Chary" w:date="2024-06-24T13:40:00Z">
                    <w:rPr>
                      <w:rFonts w:ascii="Segoe UI" w:hAnsi="Segoe UI" w:cs="Segoe UI"/>
                      <w:color w:val="333333"/>
                      <w:lang w:val="en-US"/>
                    </w:rPr>
                  </w:rPrChange>
                </w:rPr>
                <w:t>    Unknown</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9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90596FB" w14:textId="77777777" w:rsidR="00D33985" w:rsidRPr="00D33985" w:rsidRDefault="00D33985" w:rsidP="00D33985">
            <w:pPr>
              <w:spacing w:line="240" w:lineRule="auto"/>
              <w:ind w:left="150" w:right="150"/>
              <w:jc w:val="center"/>
              <w:rPr>
                <w:ins w:id="2491" w:author="Michael Chary" w:date="2024-06-24T13:39:00Z"/>
                <w:color w:val="333333"/>
                <w:sz w:val="22"/>
                <w:szCs w:val="22"/>
                <w:lang w:val="en-US"/>
                <w:rPrChange w:id="2492" w:author="Michael Chary" w:date="2024-06-24T13:40:00Z">
                  <w:rPr>
                    <w:ins w:id="2493" w:author="Michael Chary" w:date="2024-06-24T13:39:00Z"/>
                    <w:rFonts w:ascii="Segoe UI" w:hAnsi="Segoe UI" w:cs="Segoe UI"/>
                    <w:color w:val="333333"/>
                    <w:lang w:val="en-US"/>
                  </w:rPr>
                </w:rPrChange>
              </w:rPr>
              <w:pPrChange w:id="2494" w:author="Michael Chary" w:date="2024-06-24T13:40:00Z">
                <w:pPr>
                  <w:spacing w:before="150" w:after="150" w:line="240" w:lineRule="auto"/>
                  <w:ind w:left="150" w:right="150"/>
                  <w:jc w:val="center"/>
                </w:pPr>
              </w:pPrChange>
            </w:pPr>
            <w:ins w:id="2495" w:author="Michael Chary" w:date="2024-06-24T13:39:00Z">
              <w:r w:rsidRPr="00D33985">
                <w:rPr>
                  <w:color w:val="333333"/>
                  <w:sz w:val="22"/>
                  <w:szCs w:val="22"/>
                  <w:lang w:val="en-US"/>
                  <w:rPrChange w:id="2496" w:author="Michael Chary" w:date="2024-06-24T13:40:00Z">
                    <w:rPr>
                      <w:rFonts w:ascii="Segoe UI" w:hAnsi="Segoe UI" w:cs="Segoe UI"/>
                      <w:color w:val="333333"/>
                      <w:lang w:val="en-US"/>
                    </w:rPr>
                  </w:rPrChange>
                </w:rPr>
                <w:t>3 (27%)</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49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7DF4CB" w14:textId="77777777" w:rsidR="00D33985" w:rsidRPr="00D33985" w:rsidRDefault="00D33985" w:rsidP="00D33985">
            <w:pPr>
              <w:spacing w:line="240" w:lineRule="auto"/>
              <w:ind w:left="150" w:right="150"/>
              <w:jc w:val="center"/>
              <w:rPr>
                <w:ins w:id="2498" w:author="Michael Chary" w:date="2024-06-24T13:39:00Z"/>
                <w:color w:val="333333"/>
                <w:sz w:val="22"/>
                <w:szCs w:val="22"/>
                <w:lang w:val="en-US"/>
                <w:rPrChange w:id="2499" w:author="Michael Chary" w:date="2024-06-24T13:40:00Z">
                  <w:rPr>
                    <w:ins w:id="2500" w:author="Michael Chary" w:date="2024-06-24T13:39:00Z"/>
                    <w:rFonts w:ascii="Segoe UI" w:hAnsi="Segoe UI" w:cs="Segoe UI"/>
                    <w:color w:val="333333"/>
                    <w:lang w:val="en-US"/>
                  </w:rPr>
                </w:rPrChange>
              </w:rPr>
              <w:pPrChange w:id="2501" w:author="Michael Chary" w:date="2024-06-24T13:40:00Z">
                <w:pPr>
                  <w:spacing w:before="150" w:after="150" w:line="240" w:lineRule="auto"/>
                  <w:ind w:left="150" w:right="150"/>
                  <w:jc w:val="center"/>
                </w:pPr>
              </w:pPrChange>
            </w:pPr>
            <w:ins w:id="2502" w:author="Michael Chary" w:date="2024-06-24T13:39:00Z">
              <w:r w:rsidRPr="00D33985">
                <w:rPr>
                  <w:color w:val="333333"/>
                  <w:sz w:val="22"/>
                  <w:szCs w:val="22"/>
                  <w:lang w:val="en-US"/>
                  <w:rPrChange w:id="2503" w:author="Michael Chary" w:date="2024-06-24T13:40:00Z">
                    <w:rPr>
                      <w:rFonts w:ascii="Segoe UI" w:hAnsi="Segoe UI" w:cs="Segoe UI"/>
                      <w:color w:val="333333"/>
                      <w:lang w:val="en-US"/>
                    </w:rPr>
                  </w:rPrChange>
                </w:rPr>
                <w:t>0 (0%)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0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925193D" w14:textId="77777777" w:rsidR="00D33985" w:rsidRPr="00D33985" w:rsidRDefault="00D33985" w:rsidP="00D33985">
            <w:pPr>
              <w:spacing w:line="240" w:lineRule="auto"/>
              <w:ind w:left="150" w:right="150"/>
              <w:jc w:val="center"/>
              <w:rPr>
                <w:ins w:id="2505" w:author="Michael Chary" w:date="2024-06-24T13:39:00Z"/>
                <w:color w:val="333333"/>
                <w:sz w:val="22"/>
                <w:szCs w:val="22"/>
                <w:lang w:val="en-US"/>
                <w:rPrChange w:id="2506" w:author="Michael Chary" w:date="2024-06-24T13:40:00Z">
                  <w:rPr>
                    <w:ins w:id="2507" w:author="Michael Chary" w:date="2024-06-24T13:39:00Z"/>
                    <w:rFonts w:ascii="Segoe UI" w:hAnsi="Segoe UI" w:cs="Segoe UI"/>
                    <w:color w:val="333333"/>
                    <w:lang w:val="en-US"/>
                  </w:rPr>
                </w:rPrChange>
              </w:rPr>
              <w:pPrChange w:id="2508" w:author="Michael Chary" w:date="2024-06-24T13:40:00Z">
                <w:pPr>
                  <w:spacing w:before="150" w:after="150" w:line="240" w:lineRule="auto"/>
                  <w:ind w:left="150" w:right="150"/>
                  <w:jc w:val="center"/>
                </w:pPr>
              </w:pPrChange>
            </w:pPr>
            <w:ins w:id="2509" w:author="Michael Chary" w:date="2024-06-24T13:39:00Z">
              <w:r w:rsidRPr="00D33985">
                <w:rPr>
                  <w:color w:val="333333"/>
                  <w:sz w:val="22"/>
                  <w:szCs w:val="22"/>
                  <w:lang w:val="en-US"/>
                  <w:rPrChange w:id="2510" w:author="Michael Chary" w:date="2024-06-24T13:40:00Z">
                    <w:rPr>
                      <w:rFonts w:ascii="Segoe UI" w:hAnsi="Segoe UI" w:cs="Segoe UI"/>
                      <w:color w:val="333333"/>
                      <w:lang w:val="en-US"/>
                    </w:rPr>
                  </w:rPrChange>
                </w:rPr>
                <w:t>7 (18%)</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1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F461EFC" w14:textId="77777777" w:rsidR="00D33985" w:rsidRPr="00D33985" w:rsidRDefault="00D33985" w:rsidP="00D33985">
            <w:pPr>
              <w:spacing w:line="240" w:lineRule="auto"/>
              <w:ind w:left="150" w:right="150"/>
              <w:jc w:val="center"/>
              <w:rPr>
                <w:ins w:id="2512" w:author="Michael Chary" w:date="2024-06-24T13:39:00Z"/>
                <w:color w:val="333333"/>
                <w:sz w:val="22"/>
                <w:szCs w:val="22"/>
                <w:lang w:val="en-US"/>
                <w:rPrChange w:id="2513" w:author="Michael Chary" w:date="2024-06-24T13:40:00Z">
                  <w:rPr>
                    <w:ins w:id="2514" w:author="Michael Chary" w:date="2024-06-24T13:39:00Z"/>
                    <w:rFonts w:ascii="Segoe UI" w:hAnsi="Segoe UI" w:cs="Segoe UI"/>
                    <w:color w:val="333333"/>
                    <w:lang w:val="en-US"/>
                  </w:rPr>
                </w:rPrChange>
              </w:rPr>
              <w:pPrChange w:id="2515" w:author="Michael Chary" w:date="2024-06-24T13:40:00Z">
                <w:pPr>
                  <w:spacing w:before="150" w:after="150" w:line="240" w:lineRule="auto"/>
                  <w:ind w:left="150" w:right="150"/>
                  <w:jc w:val="center"/>
                </w:pPr>
              </w:pPrChange>
            </w:pPr>
            <w:ins w:id="2516" w:author="Michael Chary" w:date="2024-06-24T13:39:00Z">
              <w:r w:rsidRPr="00D33985">
                <w:rPr>
                  <w:color w:val="333333"/>
                  <w:sz w:val="22"/>
                  <w:szCs w:val="22"/>
                  <w:lang w:val="en-US"/>
                  <w:rPrChange w:id="2517" w:author="Michael Chary" w:date="2024-06-24T13:40:00Z">
                    <w:rPr>
                      <w:rFonts w:ascii="Segoe UI" w:hAnsi="Segoe UI" w:cs="Segoe UI"/>
                      <w:color w:val="333333"/>
                      <w:lang w:val="en-US"/>
                    </w:rPr>
                  </w:rPrChange>
                </w:rPr>
                <w:t>1 (4.2%)</w:t>
              </w:r>
            </w:ins>
          </w:p>
        </w:tc>
      </w:tr>
      <w:tr w:rsidR="00D33985" w:rsidRPr="00D33985" w14:paraId="6498721E" w14:textId="77777777" w:rsidTr="00920577">
        <w:tblPrEx>
          <w:tblPrExChange w:id="2518" w:author="Michael Chary" w:date="2024-06-24T13:48:00Z">
            <w:tblPrEx>
              <w:tblW w:w="8499" w:type="dxa"/>
            </w:tblPrEx>
          </w:tblPrExChange>
        </w:tblPrEx>
        <w:trPr>
          <w:ins w:id="2519" w:author="Michael Chary" w:date="2024-06-24T13:39:00Z"/>
          <w:trPrChange w:id="252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2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E2A662" w14:textId="77777777" w:rsidR="00D33985" w:rsidRPr="00D33985" w:rsidRDefault="00D33985" w:rsidP="00D33985">
            <w:pPr>
              <w:spacing w:line="240" w:lineRule="auto"/>
              <w:ind w:left="150" w:right="150"/>
              <w:rPr>
                <w:ins w:id="2522" w:author="Michael Chary" w:date="2024-06-24T13:39:00Z"/>
                <w:color w:val="333333"/>
                <w:sz w:val="22"/>
                <w:szCs w:val="22"/>
                <w:lang w:val="en-US"/>
                <w:rPrChange w:id="2523" w:author="Michael Chary" w:date="2024-06-24T13:40:00Z">
                  <w:rPr>
                    <w:ins w:id="2524" w:author="Michael Chary" w:date="2024-06-24T13:39:00Z"/>
                    <w:rFonts w:ascii="Segoe UI" w:hAnsi="Segoe UI" w:cs="Segoe UI"/>
                    <w:color w:val="333333"/>
                    <w:lang w:val="en-US"/>
                  </w:rPr>
                </w:rPrChange>
              </w:rPr>
              <w:pPrChange w:id="2525" w:author="Michael Chary" w:date="2024-06-24T13:40:00Z">
                <w:pPr>
                  <w:spacing w:before="150" w:after="150" w:line="240" w:lineRule="auto"/>
                  <w:ind w:left="150" w:right="150"/>
                </w:pPr>
              </w:pPrChange>
            </w:pPr>
            <w:ins w:id="2526" w:author="Michael Chary" w:date="2024-06-24T13:39:00Z">
              <w:r w:rsidRPr="00D33985">
                <w:rPr>
                  <w:color w:val="333333"/>
                  <w:sz w:val="22"/>
                  <w:szCs w:val="22"/>
                  <w:lang w:val="en-US"/>
                  <w:rPrChange w:id="2527" w:author="Michael Chary" w:date="2024-06-24T13:40:00Z">
                    <w:rPr>
                      <w:rFonts w:ascii="Segoe UI" w:hAnsi="Segoe UI" w:cs="Segoe UI"/>
                      <w:color w:val="333333"/>
                      <w:lang w:val="en-US"/>
                    </w:rPr>
                  </w:rPrChange>
                </w:rPr>
                <w:lastRenderedPageBreak/>
                <w:t>    Antidepressants</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2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A15BB0B" w14:textId="77777777" w:rsidR="00D33985" w:rsidRPr="00D33985" w:rsidRDefault="00D33985" w:rsidP="00D33985">
            <w:pPr>
              <w:spacing w:line="240" w:lineRule="auto"/>
              <w:ind w:left="150" w:right="150"/>
              <w:jc w:val="center"/>
              <w:rPr>
                <w:ins w:id="2529" w:author="Michael Chary" w:date="2024-06-24T13:39:00Z"/>
                <w:color w:val="333333"/>
                <w:sz w:val="22"/>
                <w:szCs w:val="22"/>
                <w:lang w:val="en-US"/>
                <w:rPrChange w:id="2530" w:author="Michael Chary" w:date="2024-06-24T13:40:00Z">
                  <w:rPr>
                    <w:ins w:id="2531" w:author="Michael Chary" w:date="2024-06-24T13:39:00Z"/>
                    <w:rFonts w:ascii="Segoe UI" w:hAnsi="Segoe UI" w:cs="Segoe UI"/>
                    <w:color w:val="333333"/>
                    <w:lang w:val="en-US"/>
                  </w:rPr>
                </w:rPrChange>
              </w:rPr>
              <w:pPrChange w:id="2532"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3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EB56CBD" w14:textId="77777777" w:rsidR="00D33985" w:rsidRPr="00D33985" w:rsidRDefault="00D33985" w:rsidP="00D33985">
            <w:pPr>
              <w:spacing w:line="240" w:lineRule="auto"/>
              <w:ind w:left="150" w:right="150"/>
              <w:jc w:val="center"/>
              <w:rPr>
                <w:ins w:id="2534" w:author="Michael Chary" w:date="2024-06-24T13:39:00Z"/>
                <w:color w:val="333333"/>
                <w:sz w:val="22"/>
                <w:szCs w:val="22"/>
                <w:lang w:val="en-US"/>
                <w:rPrChange w:id="2535" w:author="Michael Chary" w:date="2024-06-24T13:40:00Z">
                  <w:rPr>
                    <w:ins w:id="2536" w:author="Michael Chary" w:date="2024-06-24T13:39:00Z"/>
                    <w:rFonts w:ascii="Segoe UI" w:hAnsi="Segoe UI" w:cs="Segoe UI"/>
                    <w:color w:val="333333"/>
                    <w:lang w:val="en-US"/>
                  </w:rPr>
                </w:rPrChange>
              </w:rPr>
              <w:pPrChange w:id="2537"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3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1195D09" w14:textId="77777777" w:rsidR="00D33985" w:rsidRPr="00D33985" w:rsidRDefault="00D33985" w:rsidP="00D33985">
            <w:pPr>
              <w:spacing w:line="240" w:lineRule="auto"/>
              <w:ind w:left="150" w:right="150"/>
              <w:jc w:val="center"/>
              <w:rPr>
                <w:ins w:id="2539" w:author="Michael Chary" w:date="2024-06-24T13:39:00Z"/>
                <w:color w:val="333333"/>
                <w:sz w:val="22"/>
                <w:szCs w:val="22"/>
                <w:lang w:val="en-US"/>
                <w:rPrChange w:id="2540" w:author="Michael Chary" w:date="2024-06-24T13:40:00Z">
                  <w:rPr>
                    <w:ins w:id="2541" w:author="Michael Chary" w:date="2024-06-24T13:39:00Z"/>
                    <w:rFonts w:ascii="Segoe UI" w:hAnsi="Segoe UI" w:cs="Segoe UI"/>
                    <w:color w:val="333333"/>
                    <w:lang w:val="en-US"/>
                  </w:rPr>
                </w:rPrChange>
              </w:rPr>
              <w:pPrChange w:id="2542" w:author="Michael Chary" w:date="2024-06-24T13:40:00Z">
                <w:pPr>
                  <w:spacing w:before="150" w:after="150" w:line="240" w:lineRule="auto"/>
                  <w:ind w:left="150" w:right="150"/>
                  <w:jc w:val="center"/>
                </w:pPr>
              </w:pPrChange>
            </w:pPr>
            <w:ins w:id="2543" w:author="Michael Chary" w:date="2024-06-24T13:39:00Z">
              <w:r w:rsidRPr="00D33985">
                <w:rPr>
                  <w:color w:val="333333"/>
                  <w:sz w:val="22"/>
                  <w:szCs w:val="22"/>
                  <w:lang w:val="en-US"/>
                  <w:rPrChange w:id="2544" w:author="Michael Chary" w:date="2024-06-24T13:40:00Z">
                    <w:rPr>
                      <w:rFonts w:ascii="Segoe UI" w:hAnsi="Segoe UI" w:cs="Segoe UI"/>
                      <w:color w:val="333333"/>
                      <w:lang w:val="en-US"/>
                    </w:rPr>
                  </w:rPrChange>
                </w:rPr>
                <w:t>6 (15%)</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4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12FBF5" w14:textId="77777777" w:rsidR="00D33985" w:rsidRPr="00D33985" w:rsidRDefault="00D33985" w:rsidP="00D33985">
            <w:pPr>
              <w:spacing w:line="240" w:lineRule="auto"/>
              <w:ind w:left="150" w:right="150"/>
              <w:jc w:val="center"/>
              <w:rPr>
                <w:ins w:id="2546" w:author="Michael Chary" w:date="2024-06-24T13:39:00Z"/>
                <w:color w:val="333333"/>
                <w:sz w:val="22"/>
                <w:szCs w:val="22"/>
                <w:lang w:val="en-US"/>
                <w:rPrChange w:id="2547" w:author="Michael Chary" w:date="2024-06-24T13:40:00Z">
                  <w:rPr>
                    <w:ins w:id="2548" w:author="Michael Chary" w:date="2024-06-24T13:39:00Z"/>
                    <w:rFonts w:ascii="Segoe UI" w:hAnsi="Segoe UI" w:cs="Segoe UI"/>
                    <w:color w:val="333333"/>
                    <w:lang w:val="en-US"/>
                  </w:rPr>
                </w:rPrChange>
              </w:rPr>
              <w:pPrChange w:id="2549" w:author="Michael Chary" w:date="2024-06-24T13:40:00Z">
                <w:pPr>
                  <w:spacing w:before="150" w:after="150" w:line="240" w:lineRule="auto"/>
                  <w:ind w:left="150" w:right="150"/>
                  <w:jc w:val="center"/>
                </w:pPr>
              </w:pPrChange>
            </w:pPr>
            <w:ins w:id="2550" w:author="Michael Chary" w:date="2024-06-24T13:39:00Z">
              <w:r w:rsidRPr="00D33985">
                <w:rPr>
                  <w:color w:val="333333"/>
                  <w:sz w:val="22"/>
                  <w:szCs w:val="22"/>
                  <w:lang w:val="en-US"/>
                  <w:rPrChange w:id="2551" w:author="Michael Chary" w:date="2024-06-24T13:40:00Z">
                    <w:rPr>
                      <w:rFonts w:ascii="Segoe UI" w:hAnsi="Segoe UI" w:cs="Segoe UI"/>
                      <w:color w:val="333333"/>
                      <w:lang w:val="en-US"/>
                    </w:rPr>
                  </w:rPrChange>
                </w:rPr>
                <w:t>5 (21%)</w:t>
              </w:r>
            </w:ins>
          </w:p>
        </w:tc>
      </w:tr>
      <w:tr w:rsidR="00D33985" w:rsidRPr="00D33985" w14:paraId="660AF7F4" w14:textId="77777777" w:rsidTr="00920577">
        <w:tblPrEx>
          <w:tblPrExChange w:id="2552" w:author="Michael Chary" w:date="2024-06-24T13:48:00Z">
            <w:tblPrEx>
              <w:tblW w:w="8499" w:type="dxa"/>
            </w:tblPrEx>
          </w:tblPrExChange>
        </w:tblPrEx>
        <w:trPr>
          <w:ins w:id="2553" w:author="Michael Chary" w:date="2024-06-24T13:39:00Z"/>
          <w:trPrChange w:id="255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5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E345713" w14:textId="77777777" w:rsidR="00D33985" w:rsidRPr="00D33985" w:rsidRDefault="00D33985" w:rsidP="00D33985">
            <w:pPr>
              <w:spacing w:line="240" w:lineRule="auto"/>
              <w:ind w:left="150" w:right="150"/>
              <w:rPr>
                <w:ins w:id="2556" w:author="Michael Chary" w:date="2024-06-24T13:39:00Z"/>
                <w:color w:val="333333"/>
                <w:sz w:val="22"/>
                <w:szCs w:val="22"/>
                <w:lang w:val="en-US"/>
                <w:rPrChange w:id="2557" w:author="Michael Chary" w:date="2024-06-24T13:40:00Z">
                  <w:rPr>
                    <w:ins w:id="2558" w:author="Michael Chary" w:date="2024-06-24T13:39:00Z"/>
                    <w:rFonts w:ascii="Segoe UI" w:hAnsi="Segoe UI" w:cs="Segoe UI"/>
                    <w:color w:val="333333"/>
                    <w:lang w:val="en-US"/>
                  </w:rPr>
                </w:rPrChange>
              </w:rPr>
              <w:pPrChange w:id="2559" w:author="Michael Chary" w:date="2024-06-24T13:40:00Z">
                <w:pPr>
                  <w:spacing w:before="150" w:after="150" w:line="240" w:lineRule="auto"/>
                  <w:ind w:left="150" w:right="150"/>
                </w:pPr>
              </w:pPrChange>
            </w:pPr>
            <w:ins w:id="2560" w:author="Michael Chary" w:date="2024-06-24T13:39:00Z">
              <w:r w:rsidRPr="00D33985">
                <w:rPr>
                  <w:color w:val="333333"/>
                  <w:sz w:val="22"/>
                  <w:szCs w:val="22"/>
                  <w:lang w:val="en-US"/>
                  <w:rPrChange w:id="2561" w:author="Michael Chary" w:date="2024-06-24T13:40:00Z">
                    <w:rPr>
                      <w:rFonts w:ascii="Segoe UI" w:hAnsi="Segoe UI" w:cs="Segoe UI"/>
                      <w:color w:val="333333"/>
                      <w:lang w:val="en-US"/>
                    </w:rPr>
                  </w:rPrChange>
                </w:rPr>
                <w:t>    Sedatives</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6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8FD67BD" w14:textId="77777777" w:rsidR="00D33985" w:rsidRPr="00D33985" w:rsidRDefault="00D33985" w:rsidP="00D33985">
            <w:pPr>
              <w:spacing w:line="240" w:lineRule="auto"/>
              <w:ind w:left="150" w:right="150"/>
              <w:jc w:val="center"/>
              <w:rPr>
                <w:ins w:id="2563" w:author="Michael Chary" w:date="2024-06-24T13:39:00Z"/>
                <w:color w:val="333333"/>
                <w:sz w:val="22"/>
                <w:szCs w:val="22"/>
                <w:lang w:val="en-US"/>
                <w:rPrChange w:id="2564" w:author="Michael Chary" w:date="2024-06-24T13:40:00Z">
                  <w:rPr>
                    <w:ins w:id="2565" w:author="Michael Chary" w:date="2024-06-24T13:39:00Z"/>
                    <w:rFonts w:ascii="Segoe UI" w:hAnsi="Segoe UI" w:cs="Segoe UI"/>
                    <w:color w:val="333333"/>
                    <w:lang w:val="en-US"/>
                  </w:rPr>
                </w:rPrChange>
              </w:rPr>
              <w:pPrChange w:id="2566"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6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C81B6D1" w14:textId="77777777" w:rsidR="00D33985" w:rsidRPr="00D33985" w:rsidRDefault="00D33985" w:rsidP="00D33985">
            <w:pPr>
              <w:spacing w:line="240" w:lineRule="auto"/>
              <w:ind w:left="150" w:right="150"/>
              <w:jc w:val="center"/>
              <w:rPr>
                <w:ins w:id="2568" w:author="Michael Chary" w:date="2024-06-24T13:39:00Z"/>
                <w:color w:val="333333"/>
                <w:sz w:val="22"/>
                <w:szCs w:val="22"/>
                <w:lang w:val="en-US"/>
                <w:rPrChange w:id="2569" w:author="Michael Chary" w:date="2024-06-24T13:40:00Z">
                  <w:rPr>
                    <w:ins w:id="2570" w:author="Michael Chary" w:date="2024-06-24T13:39:00Z"/>
                    <w:rFonts w:ascii="Segoe UI" w:hAnsi="Segoe UI" w:cs="Segoe UI"/>
                    <w:color w:val="333333"/>
                    <w:lang w:val="en-US"/>
                  </w:rPr>
                </w:rPrChange>
              </w:rPr>
              <w:pPrChange w:id="2571"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7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74F651C" w14:textId="77777777" w:rsidR="00D33985" w:rsidRPr="00D33985" w:rsidRDefault="00D33985" w:rsidP="00D33985">
            <w:pPr>
              <w:spacing w:line="240" w:lineRule="auto"/>
              <w:ind w:left="150" w:right="150"/>
              <w:jc w:val="center"/>
              <w:rPr>
                <w:ins w:id="2573" w:author="Michael Chary" w:date="2024-06-24T13:39:00Z"/>
                <w:color w:val="333333"/>
                <w:sz w:val="22"/>
                <w:szCs w:val="22"/>
                <w:lang w:val="en-US"/>
                <w:rPrChange w:id="2574" w:author="Michael Chary" w:date="2024-06-24T13:40:00Z">
                  <w:rPr>
                    <w:ins w:id="2575" w:author="Michael Chary" w:date="2024-06-24T13:39:00Z"/>
                    <w:rFonts w:ascii="Segoe UI" w:hAnsi="Segoe UI" w:cs="Segoe UI"/>
                    <w:color w:val="333333"/>
                    <w:lang w:val="en-US"/>
                  </w:rPr>
                </w:rPrChange>
              </w:rPr>
              <w:pPrChange w:id="2576" w:author="Michael Chary" w:date="2024-06-24T13:40:00Z">
                <w:pPr>
                  <w:spacing w:before="150" w:after="150" w:line="240" w:lineRule="auto"/>
                  <w:ind w:left="150" w:right="150"/>
                  <w:jc w:val="center"/>
                </w:pPr>
              </w:pPrChange>
            </w:pPr>
            <w:ins w:id="2577" w:author="Michael Chary" w:date="2024-06-24T13:39:00Z">
              <w:r w:rsidRPr="00D33985">
                <w:rPr>
                  <w:color w:val="333333"/>
                  <w:sz w:val="22"/>
                  <w:szCs w:val="22"/>
                  <w:lang w:val="en-US"/>
                  <w:rPrChange w:id="2578" w:author="Michael Chary" w:date="2024-06-24T13:40:00Z">
                    <w:rPr>
                      <w:rFonts w:ascii="Segoe UI" w:hAnsi="Segoe UI" w:cs="Segoe UI"/>
                      <w:color w:val="333333"/>
                      <w:lang w:val="en-US"/>
                    </w:rPr>
                  </w:rPrChange>
                </w:rPr>
                <w:t>5 (13%)</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7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BE6E6AC" w14:textId="77777777" w:rsidR="00D33985" w:rsidRPr="00D33985" w:rsidRDefault="00D33985" w:rsidP="00D33985">
            <w:pPr>
              <w:spacing w:line="240" w:lineRule="auto"/>
              <w:ind w:left="150" w:right="150"/>
              <w:jc w:val="center"/>
              <w:rPr>
                <w:ins w:id="2580" w:author="Michael Chary" w:date="2024-06-24T13:39:00Z"/>
                <w:color w:val="333333"/>
                <w:sz w:val="22"/>
                <w:szCs w:val="22"/>
                <w:lang w:val="en-US"/>
                <w:rPrChange w:id="2581" w:author="Michael Chary" w:date="2024-06-24T13:40:00Z">
                  <w:rPr>
                    <w:ins w:id="2582" w:author="Michael Chary" w:date="2024-06-24T13:39:00Z"/>
                    <w:rFonts w:ascii="Segoe UI" w:hAnsi="Segoe UI" w:cs="Segoe UI"/>
                    <w:color w:val="333333"/>
                    <w:lang w:val="en-US"/>
                  </w:rPr>
                </w:rPrChange>
              </w:rPr>
              <w:pPrChange w:id="2583" w:author="Michael Chary" w:date="2024-06-24T13:40:00Z">
                <w:pPr>
                  <w:spacing w:before="150" w:after="150" w:line="240" w:lineRule="auto"/>
                  <w:ind w:left="150" w:right="150"/>
                  <w:jc w:val="center"/>
                </w:pPr>
              </w:pPrChange>
            </w:pPr>
            <w:ins w:id="2584" w:author="Michael Chary" w:date="2024-06-24T13:39:00Z">
              <w:r w:rsidRPr="00D33985">
                <w:rPr>
                  <w:color w:val="333333"/>
                  <w:sz w:val="22"/>
                  <w:szCs w:val="22"/>
                  <w:lang w:val="en-US"/>
                  <w:rPrChange w:id="2585" w:author="Michael Chary" w:date="2024-06-24T13:40:00Z">
                    <w:rPr>
                      <w:rFonts w:ascii="Segoe UI" w:hAnsi="Segoe UI" w:cs="Segoe UI"/>
                      <w:color w:val="333333"/>
                      <w:lang w:val="en-US"/>
                    </w:rPr>
                  </w:rPrChange>
                </w:rPr>
                <w:t>1 (4.2%)</w:t>
              </w:r>
            </w:ins>
          </w:p>
        </w:tc>
      </w:tr>
      <w:tr w:rsidR="00D33985" w:rsidRPr="00D33985" w14:paraId="4316A990" w14:textId="77777777" w:rsidTr="00920577">
        <w:tblPrEx>
          <w:tblPrExChange w:id="2586" w:author="Michael Chary" w:date="2024-06-24T13:48:00Z">
            <w:tblPrEx>
              <w:tblW w:w="8499" w:type="dxa"/>
            </w:tblPrEx>
          </w:tblPrExChange>
        </w:tblPrEx>
        <w:trPr>
          <w:ins w:id="2587" w:author="Michael Chary" w:date="2024-06-24T13:39:00Z"/>
          <w:trPrChange w:id="258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8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CB8064F" w14:textId="77777777" w:rsidR="00D33985" w:rsidRPr="00D33985" w:rsidRDefault="00D33985" w:rsidP="00D33985">
            <w:pPr>
              <w:spacing w:line="240" w:lineRule="auto"/>
              <w:ind w:left="150" w:right="150"/>
              <w:rPr>
                <w:ins w:id="2590" w:author="Michael Chary" w:date="2024-06-24T13:39:00Z"/>
                <w:b/>
                <w:bCs/>
                <w:color w:val="333333"/>
                <w:sz w:val="22"/>
                <w:szCs w:val="22"/>
                <w:lang w:val="en-US"/>
                <w:rPrChange w:id="2591" w:author="Michael Chary" w:date="2024-06-24T13:40:00Z">
                  <w:rPr>
                    <w:ins w:id="2592" w:author="Michael Chary" w:date="2024-06-24T13:39:00Z"/>
                    <w:rFonts w:ascii="Segoe UI" w:hAnsi="Segoe UI" w:cs="Segoe UI"/>
                    <w:b/>
                    <w:bCs/>
                    <w:color w:val="333333"/>
                    <w:lang w:val="en-US"/>
                  </w:rPr>
                </w:rPrChange>
              </w:rPr>
              <w:pPrChange w:id="2593" w:author="Michael Chary" w:date="2024-06-24T13:40:00Z">
                <w:pPr>
                  <w:spacing w:before="150" w:after="150" w:line="240" w:lineRule="auto"/>
                  <w:ind w:left="150" w:right="150"/>
                </w:pPr>
              </w:pPrChange>
            </w:pPr>
            <w:ins w:id="2594" w:author="Michael Chary" w:date="2024-06-24T13:39:00Z">
              <w:r w:rsidRPr="00D33985">
                <w:rPr>
                  <w:b/>
                  <w:bCs/>
                  <w:color w:val="333333"/>
                  <w:sz w:val="22"/>
                  <w:szCs w:val="22"/>
                  <w:lang w:val="en-US"/>
                  <w:rPrChange w:id="2595" w:author="Michael Chary" w:date="2024-06-24T13:40:00Z">
                    <w:rPr>
                      <w:rFonts w:ascii="Segoe UI" w:hAnsi="Segoe UI" w:cs="Segoe UI"/>
                      <w:b/>
                      <w:bCs/>
                      <w:color w:val="333333"/>
                      <w:lang w:val="en-US"/>
                    </w:rPr>
                  </w:rPrChange>
                </w:rPr>
                <w:t>Pulse</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59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AD6DF4A" w14:textId="77777777" w:rsidR="00D33985" w:rsidRPr="00D33985" w:rsidRDefault="00D33985" w:rsidP="00D33985">
            <w:pPr>
              <w:spacing w:line="240" w:lineRule="auto"/>
              <w:ind w:left="150" w:right="150"/>
              <w:jc w:val="center"/>
              <w:rPr>
                <w:ins w:id="2597" w:author="Michael Chary" w:date="2024-06-24T13:39:00Z"/>
                <w:color w:val="333333"/>
                <w:sz w:val="22"/>
                <w:szCs w:val="22"/>
                <w:lang w:val="en-US"/>
                <w:rPrChange w:id="2598" w:author="Michael Chary" w:date="2024-06-24T13:40:00Z">
                  <w:rPr>
                    <w:ins w:id="2599" w:author="Michael Chary" w:date="2024-06-24T13:39:00Z"/>
                    <w:rFonts w:ascii="Segoe UI" w:hAnsi="Segoe UI" w:cs="Segoe UI"/>
                    <w:color w:val="333333"/>
                    <w:lang w:val="en-US"/>
                  </w:rPr>
                </w:rPrChange>
              </w:rPr>
              <w:pPrChange w:id="2600" w:author="Michael Chary" w:date="2024-06-24T13:40:00Z">
                <w:pPr>
                  <w:spacing w:before="150" w:after="150" w:line="240" w:lineRule="auto"/>
                  <w:ind w:left="150" w:right="150"/>
                  <w:jc w:val="center"/>
                </w:pPr>
              </w:pPrChange>
            </w:pPr>
            <w:ins w:id="2601" w:author="Michael Chary" w:date="2024-06-24T13:39:00Z">
              <w:r w:rsidRPr="00D33985">
                <w:rPr>
                  <w:color w:val="333333"/>
                  <w:sz w:val="22"/>
                  <w:szCs w:val="22"/>
                  <w:lang w:val="en-US"/>
                  <w:rPrChange w:id="2602" w:author="Michael Chary" w:date="2024-06-24T13:40:00Z">
                    <w:rPr>
                      <w:rFonts w:ascii="Segoe UI" w:hAnsi="Segoe UI" w:cs="Segoe UI"/>
                      <w:color w:val="333333"/>
                      <w:lang w:val="en-US"/>
                    </w:rPr>
                  </w:rPrChange>
                </w:rPr>
                <w:t>87 (76, 104)</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0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040E483" w14:textId="77777777" w:rsidR="00D33985" w:rsidRPr="00D33985" w:rsidRDefault="00D33985" w:rsidP="00D33985">
            <w:pPr>
              <w:spacing w:line="240" w:lineRule="auto"/>
              <w:ind w:left="150" w:right="150"/>
              <w:jc w:val="center"/>
              <w:rPr>
                <w:ins w:id="2604" w:author="Michael Chary" w:date="2024-06-24T13:39:00Z"/>
                <w:color w:val="333333"/>
                <w:sz w:val="22"/>
                <w:szCs w:val="22"/>
                <w:lang w:val="en-US"/>
                <w:rPrChange w:id="2605" w:author="Michael Chary" w:date="2024-06-24T13:40:00Z">
                  <w:rPr>
                    <w:ins w:id="2606" w:author="Michael Chary" w:date="2024-06-24T13:39:00Z"/>
                    <w:rFonts w:ascii="Segoe UI" w:hAnsi="Segoe UI" w:cs="Segoe UI"/>
                    <w:color w:val="333333"/>
                    <w:lang w:val="en-US"/>
                  </w:rPr>
                </w:rPrChange>
              </w:rPr>
              <w:pPrChange w:id="2607" w:author="Michael Chary" w:date="2024-06-24T13:40:00Z">
                <w:pPr>
                  <w:spacing w:before="150" w:after="150" w:line="240" w:lineRule="auto"/>
                  <w:ind w:left="150" w:right="150"/>
                  <w:jc w:val="center"/>
                </w:pPr>
              </w:pPrChange>
            </w:pPr>
            <w:ins w:id="2608" w:author="Michael Chary" w:date="2024-06-24T13:39:00Z">
              <w:r w:rsidRPr="00D33985">
                <w:rPr>
                  <w:color w:val="333333"/>
                  <w:sz w:val="22"/>
                  <w:szCs w:val="22"/>
                  <w:lang w:val="en-US"/>
                  <w:rPrChange w:id="2609" w:author="Michael Chary" w:date="2024-06-24T13:40:00Z">
                    <w:rPr>
                      <w:rFonts w:ascii="Segoe UI" w:hAnsi="Segoe UI" w:cs="Segoe UI"/>
                      <w:color w:val="333333"/>
                      <w:lang w:val="en-US"/>
                    </w:rPr>
                  </w:rPrChange>
                </w:rPr>
                <w:t>70 (65, 74)</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1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8B4C22" w14:textId="77777777" w:rsidR="00D33985" w:rsidRPr="00D33985" w:rsidRDefault="00D33985" w:rsidP="00D33985">
            <w:pPr>
              <w:spacing w:line="240" w:lineRule="auto"/>
              <w:ind w:left="150" w:right="150"/>
              <w:jc w:val="center"/>
              <w:rPr>
                <w:ins w:id="2611" w:author="Michael Chary" w:date="2024-06-24T13:39:00Z"/>
                <w:color w:val="333333"/>
                <w:sz w:val="22"/>
                <w:szCs w:val="22"/>
                <w:lang w:val="en-US"/>
                <w:rPrChange w:id="2612" w:author="Michael Chary" w:date="2024-06-24T13:40:00Z">
                  <w:rPr>
                    <w:ins w:id="2613" w:author="Michael Chary" w:date="2024-06-24T13:39:00Z"/>
                    <w:rFonts w:ascii="Segoe UI" w:hAnsi="Segoe UI" w:cs="Segoe UI"/>
                    <w:color w:val="333333"/>
                    <w:lang w:val="en-US"/>
                  </w:rPr>
                </w:rPrChange>
              </w:rPr>
              <w:pPrChange w:id="2614" w:author="Michael Chary" w:date="2024-06-24T13:40:00Z">
                <w:pPr>
                  <w:spacing w:before="150" w:after="150" w:line="240" w:lineRule="auto"/>
                  <w:ind w:left="150" w:right="150"/>
                  <w:jc w:val="center"/>
                </w:pPr>
              </w:pPrChange>
            </w:pPr>
            <w:ins w:id="2615" w:author="Michael Chary" w:date="2024-06-24T13:39:00Z">
              <w:r w:rsidRPr="00D33985">
                <w:rPr>
                  <w:color w:val="333333"/>
                  <w:sz w:val="22"/>
                  <w:szCs w:val="22"/>
                  <w:lang w:val="en-US"/>
                  <w:rPrChange w:id="2616" w:author="Michael Chary" w:date="2024-06-24T13:40:00Z">
                    <w:rPr>
                      <w:rFonts w:ascii="Segoe UI" w:hAnsi="Segoe UI" w:cs="Segoe UI"/>
                      <w:color w:val="333333"/>
                      <w:lang w:val="en-US"/>
                    </w:rPr>
                  </w:rPrChange>
                </w:rPr>
                <w:t>101 (80, 115)</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1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EF48653" w14:textId="77777777" w:rsidR="00D33985" w:rsidRPr="00D33985" w:rsidRDefault="00D33985" w:rsidP="00D33985">
            <w:pPr>
              <w:spacing w:line="240" w:lineRule="auto"/>
              <w:ind w:left="150" w:right="150"/>
              <w:jc w:val="center"/>
              <w:rPr>
                <w:ins w:id="2618" w:author="Michael Chary" w:date="2024-06-24T13:39:00Z"/>
                <w:color w:val="333333"/>
                <w:sz w:val="22"/>
                <w:szCs w:val="22"/>
                <w:lang w:val="en-US"/>
                <w:rPrChange w:id="2619" w:author="Michael Chary" w:date="2024-06-24T13:40:00Z">
                  <w:rPr>
                    <w:ins w:id="2620" w:author="Michael Chary" w:date="2024-06-24T13:39:00Z"/>
                    <w:rFonts w:ascii="Segoe UI" w:hAnsi="Segoe UI" w:cs="Segoe UI"/>
                    <w:color w:val="333333"/>
                    <w:lang w:val="en-US"/>
                  </w:rPr>
                </w:rPrChange>
              </w:rPr>
              <w:pPrChange w:id="2621" w:author="Michael Chary" w:date="2024-06-24T13:40:00Z">
                <w:pPr>
                  <w:spacing w:before="150" w:after="150" w:line="240" w:lineRule="auto"/>
                  <w:ind w:left="150" w:right="150"/>
                  <w:jc w:val="center"/>
                </w:pPr>
              </w:pPrChange>
            </w:pPr>
            <w:ins w:id="2622" w:author="Michael Chary" w:date="2024-06-24T13:39:00Z">
              <w:r w:rsidRPr="00D33985">
                <w:rPr>
                  <w:color w:val="333333"/>
                  <w:sz w:val="22"/>
                  <w:szCs w:val="22"/>
                  <w:lang w:val="en-US"/>
                  <w:rPrChange w:id="2623" w:author="Michael Chary" w:date="2024-06-24T13:40:00Z">
                    <w:rPr>
                      <w:rFonts w:ascii="Segoe UI" w:hAnsi="Segoe UI" w:cs="Segoe UI"/>
                      <w:color w:val="333333"/>
                      <w:lang w:val="en-US"/>
                    </w:rPr>
                  </w:rPrChange>
                </w:rPr>
                <w:t>85 (73, 91)</w:t>
              </w:r>
            </w:ins>
          </w:p>
        </w:tc>
      </w:tr>
      <w:tr w:rsidR="00D33985" w:rsidRPr="00D33985" w14:paraId="5EF599FF" w14:textId="77777777" w:rsidTr="00920577">
        <w:tblPrEx>
          <w:tblPrExChange w:id="2624" w:author="Michael Chary" w:date="2024-06-24T13:48:00Z">
            <w:tblPrEx>
              <w:tblW w:w="8499" w:type="dxa"/>
            </w:tblPrEx>
          </w:tblPrExChange>
        </w:tblPrEx>
        <w:trPr>
          <w:ins w:id="2625" w:author="Michael Chary" w:date="2024-06-24T13:39:00Z"/>
          <w:trPrChange w:id="2626"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27"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17FEFD4" w14:textId="77777777" w:rsidR="00D33985" w:rsidRPr="00D33985" w:rsidRDefault="00D33985" w:rsidP="00D33985">
            <w:pPr>
              <w:spacing w:line="240" w:lineRule="auto"/>
              <w:ind w:left="150" w:right="150"/>
              <w:rPr>
                <w:ins w:id="2628" w:author="Michael Chary" w:date="2024-06-24T13:39:00Z"/>
                <w:b/>
                <w:bCs/>
                <w:color w:val="333333"/>
                <w:sz w:val="22"/>
                <w:szCs w:val="22"/>
                <w:lang w:val="en-US"/>
                <w:rPrChange w:id="2629" w:author="Michael Chary" w:date="2024-06-24T13:40:00Z">
                  <w:rPr>
                    <w:ins w:id="2630" w:author="Michael Chary" w:date="2024-06-24T13:39:00Z"/>
                    <w:rFonts w:ascii="Segoe UI" w:hAnsi="Segoe UI" w:cs="Segoe UI"/>
                    <w:b/>
                    <w:bCs/>
                    <w:color w:val="333333"/>
                    <w:lang w:val="en-US"/>
                  </w:rPr>
                </w:rPrChange>
              </w:rPr>
              <w:pPrChange w:id="2631" w:author="Michael Chary" w:date="2024-06-24T13:40:00Z">
                <w:pPr>
                  <w:spacing w:before="150" w:after="150" w:line="240" w:lineRule="auto"/>
                  <w:ind w:left="150" w:right="150"/>
                </w:pPr>
              </w:pPrChange>
            </w:pPr>
            <w:ins w:id="2632" w:author="Michael Chary" w:date="2024-06-24T13:39:00Z">
              <w:r w:rsidRPr="00D33985">
                <w:rPr>
                  <w:b/>
                  <w:bCs/>
                  <w:color w:val="333333"/>
                  <w:sz w:val="22"/>
                  <w:szCs w:val="22"/>
                  <w:lang w:val="en-US"/>
                  <w:rPrChange w:id="2633" w:author="Michael Chary" w:date="2024-06-24T13:40:00Z">
                    <w:rPr>
                      <w:rFonts w:ascii="Segoe UI" w:hAnsi="Segoe UI" w:cs="Segoe UI"/>
                      <w:b/>
                      <w:bCs/>
                      <w:color w:val="333333"/>
                      <w:lang w:val="en-US"/>
                    </w:rPr>
                  </w:rPrChange>
                </w:rPr>
                <w:t>SBP</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3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4206544" w14:textId="77777777" w:rsidR="00D33985" w:rsidRPr="00D33985" w:rsidRDefault="00D33985" w:rsidP="00D33985">
            <w:pPr>
              <w:spacing w:line="240" w:lineRule="auto"/>
              <w:ind w:left="150" w:right="150"/>
              <w:jc w:val="center"/>
              <w:rPr>
                <w:ins w:id="2635" w:author="Michael Chary" w:date="2024-06-24T13:39:00Z"/>
                <w:color w:val="333333"/>
                <w:sz w:val="22"/>
                <w:szCs w:val="22"/>
                <w:lang w:val="en-US"/>
                <w:rPrChange w:id="2636" w:author="Michael Chary" w:date="2024-06-24T13:40:00Z">
                  <w:rPr>
                    <w:ins w:id="2637" w:author="Michael Chary" w:date="2024-06-24T13:39:00Z"/>
                    <w:rFonts w:ascii="Segoe UI" w:hAnsi="Segoe UI" w:cs="Segoe UI"/>
                    <w:color w:val="333333"/>
                    <w:lang w:val="en-US"/>
                  </w:rPr>
                </w:rPrChange>
              </w:rPr>
              <w:pPrChange w:id="2638" w:author="Michael Chary" w:date="2024-06-24T13:40:00Z">
                <w:pPr>
                  <w:spacing w:before="150" w:after="150" w:line="240" w:lineRule="auto"/>
                  <w:ind w:left="150" w:right="150"/>
                  <w:jc w:val="center"/>
                </w:pPr>
              </w:pPrChange>
            </w:pPr>
            <w:ins w:id="2639" w:author="Michael Chary" w:date="2024-06-24T13:39:00Z">
              <w:r w:rsidRPr="00D33985">
                <w:rPr>
                  <w:color w:val="333333"/>
                  <w:sz w:val="22"/>
                  <w:szCs w:val="22"/>
                  <w:lang w:val="en-US"/>
                  <w:rPrChange w:id="2640" w:author="Michael Chary" w:date="2024-06-24T13:40:00Z">
                    <w:rPr>
                      <w:rFonts w:ascii="Segoe UI" w:hAnsi="Segoe UI" w:cs="Segoe UI"/>
                      <w:color w:val="333333"/>
                      <w:lang w:val="en-US"/>
                    </w:rPr>
                  </w:rPrChange>
                </w:rPr>
                <w:t>113 (91, 149)</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4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9D9C5F6" w14:textId="77777777" w:rsidR="00D33985" w:rsidRPr="00D33985" w:rsidRDefault="00D33985" w:rsidP="00D33985">
            <w:pPr>
              <w:spacing w:line="240" w:lineRule="auto"/>
              <w:ind w:left="150" w:right="150"/>
              <w:jc w:val="center"/>
              <w:rPr>
                <w:ins w:id="2642" w:author="Michael Chary" w:date="2024-06-24T13:39:00Z"/>
                <w:color w:val="333333"/>
                <w:sz w:val="22"/>
                <w:szCs w:val="22"/>
                <w:lang w:val="en-US"/>
                <w:rPrChange w:id="2643" w:author="Michael Chary" w:date="2024-06-24T13:40:00Z">
                  <w:rPr>
                    <w:ins w:id="2644" w:author="Michael Chary" w:date="2024-06-24T13:39:00Z"/>
                    <w:rFonts w:ascii="Segoe UI" w:hAnsi="Segoe UI" w:cs="Segoe UI"/>
                    <w:color w:val="333333"/>
                    <w:lang w:val="en-US"/>
                  </w:rPr>
                </w:rPrChange>
              </w:rPr>
              <w:pPrChange w:id="2645" w:author="Michael Chary" w:date="2024-06-24T13:40:00Z">
                <w:pPr>
                  <w:spacing w:before="150" w:after="150" w:line="240" w:lineRule="auto"/>
                  <w:ind w:left="150" w:right="150"/>
                  <w:jc w:val="center"/>
                </w:pPr>
              </w:pPrChange>
            </w:pPr>
            <w:ins w:id="2646" w:author="Michael Chary" w:date="2024-06-24T13:39:00Z">
              <w:r w:rsidRPr="00D33985">
                <w:rPr>
                  <w:color w:val="333333"/>
                  <w:sz w:val="22"/>
                  <w:szCs w:val="22"/>
                  <w:lang w:val="en-US"/>
                  <w:rPrChange w:id="2647" w:author="Michael Chary" w:date="2024-06-24T13:40:00Z">
                    <w:rPr>
                      <w:rFonts w:ascii="Segoe UI" w:hAnsi="Segoe UI" w:cs="Segoe UI"/>
                      <w:color w:val="333333"/>
                      <w:lang w:val="en-US"/>
                    </w:rPr>
                  </w:rPrChange>
                </w:rPr>
                <w:t>112 (105, 130)</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4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28C2331" w14:textId="77777777" w:rsidR="00D33985" w:rsidRPr="00D33985" w:rsidRDefault="00D33985" w:rsidP="00D33985">
            <w:pPr>
              <w:spacing w:line="240" w:lineRule="auto"/>
              <w:ind w:left="150" w:right="150"/>
              <w:jc w:val="center"/>
              <w:rPr>
                <w:ins w:id="2649" w:author="Michael Chary" w:date="2024-06-24T13:39:00Z"/>
                <w:color w:val="333333"/>
                <w:sz w:val="22"/>
                <w:szCs w:val="22"/>
                <w:lang w:val="en-US"/>
                <w:rPrChange w:id="2650" w:author="Michael Chary" w:date="2024-06-24T13:40:00Z">
                  <w:rPr>
                    <w:ins w:id="2651" w:author="Michael Chary" w:date="2024-06-24T13:39:00Z"/>
                    <w:rFonts w:ascii="Segoe UI" w:hAnsi="Segoe UI" w:cs="Segoe UI"/>
                    <w:color w:val="333333"/>
                    <w:lang w:val="en-US"/>
                  </w:rPr>
                </w:rPrChange>
              </w:rPr>
              <w:pPrChange w:id="2652" w:author="Michael Chary" w:date="2024-06-24T13:40:00Z">
                <w:pPr>
                  <w:spacing w:before="150" w:after="150" w:line="240" w:lineRule="auto"/>
                  <w:ind w:left="150" w:right="150"/>
                  <w:jc w:val="center"/>
                </w:pPr>
              </w:pPrChange>
            </w:pPr>
            <w:ins w:id="2653" w:author="Michael Chary" w:date="2024-06-24T13:39:00Z">
              <w:r w:rsidRPr="00D33985">
                <w:rPr>
                  <w:color w:val="333333"/>
                  <w:sz w:val="22"/>
                  <w:szCs w:val="22"/>
                  <w:lang w:val="en-US"/>
                  <w:rPrChange w:id="2654" w:author="Michael Chary" w:date="2024-06-24T13:40:00Z">
                    <w:rPr>
                      <w:rFonts w:ascii="Segoe UI" w:hAnsi="Segoe UI" w:cs="Segoe UI"/>
                      <w:color w:val="333333"/>
                      <w:lang w:val="en-US"/>
                    </w:rPr>
                  </w:rPrChange>
                </w:rPr>
                <w:t>120 (114, 146)</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5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52EEAD0" w14:textId="77777777" w:rsidR="00D33985" w:rsidRPr="00D33985" w:rsidRDefault="00D33985" w:rsidP="00D33985">
            <w:pPr>
              <w:spacing w:line="240" w:lineRule="auto"/>
              <w:ind w:left="150" w:right="150"/>
              <w:jc w:val="center"/>
              <w:rPr>
                <w:ins w:id="2656" w:author="Michael Chary" w:date="2024-06-24T13:39:00Z"/>
                <w:color w:val="333333"/>
                <w:sz w:val="22"/>
                <w:szCs w:val="22"/>
                <w:lang w:val="en-US"/>
                <w:rPrChange w:id="2657" w:author="Michael Chary" w:date="2024-06-24T13:40:00Z">
                  <w:rPr>
                    <w:ins w:id="2658" w:author="Michael Chary" w:date="2024-06-24T13:39:00Z"/>
                    <w:rFonts w:ascii="Segoe UI" w:hAnsi="Segoe UI" w:cs="Segoe UI"/>
                    <w:color w:val="333333"/>
                    <w:lang w:val="en-US"/>
                  </w:rPr>
                </w:rPrChange>
              </w:rPr>
              <w:pPrChange w:id="2659" w:author="Michael Chary" w:date="2024-06-24T13:40:00Z">
                <w:pPr>
                  <w:spacing w:before="150" w:after="150" w:line="240" w:lineRule="auto"/>
                  <w:ind w:left="150" w:right="150"/>
                  <w:jc w:val="center"/>
                </w:pPr>
              </w:pPrChange>
            </w:pPr>
            <w:ins w:id="2660" w:author="Michael Chary" w:date="2024-06-24T13:39:00Z">
              <w:r w:rsidRPr="00D33985">
                <w:rPr>
                  <w:color w:val="333333"/>
                  <w:sz w:val="22"/>
                  <w:szCs w:val="22"/>
                  <w:lang w:val="en-US"/>
                  <w:rPrChange w:id="2661" w:author="Michael Chary" w:date="2024-06-24T13:40:00Z">
                    <w:rPr>
                      <w:rFonts w:ascii="Segoe UI" w:hAnsi="Segoe UI" w:cs="Segoe UI"/>
                      <w:color w:val="333333"/>
                      <w:lang w:val="en-US"/>
                    </w:rPr>
                  </w:rPrChange>
                </w:rPr>
                <w:t>123 (115, 129)</w:t>
              </w:r>
            </w:ins>
          </w:p>
        </w:tc>
      </w:tr>
      <w:tr w:rsidR="00D33985" w:rsidRPr="00D33985" w14:paraId="0EA28FA7" w14:textId="77777777" w:rsidTr="00920577">
        <w:tblPrEx>
          <w:tblPrExChange w:id="2662" w:author="Michael Chary" w:date="2024-06-24T13:48:00Z">
            <w:tblPrEx>
              <w:tblW w:w="8499" w:type="dxa"/>
            </w:tblPrEx>
          </w:tblPrExChange>
        </w:tblPrEx>
        <w:trPr>
          <w:ins w:id="2663" w:author="Michael Chary" w:date="2024-06-24T13:39:00Z"/>
          <w:trPrChange w:id="266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6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DC04878" w14:textId="77777777" w:rsidR="00D33985" w:rsidRPr="00D33985" w:rsidRDefault="00D33985" w:rsidP="00D33985">
            <w:pPr>
              <w:spacing w:line="240" w:lineRule="auto"/>
              <w:ind w:left="150" w:right="150"/>
              <w:rPr>
                <w:ins w:id="2666" w:author="Michael Chary" w:date="2024-06-24T13:39:00Z"/>
                <w:b/>
                <w:bCs/>
                <w:color w:val="333333"/>
                <w:sz w:val="22"/>
                <w:szCs w:val="22"/>
                <w:lang w:val="en-US"/>
                <w:rPrChange w:id="2667" w:author="Michael Chary" w:date="2024-06-24T13:40:00Z">
                  <w:rPr>
                    <w:ins w:id="2668" w:author="Michael Chary" w:date="2024-06-24T13:39:00Z"/>
                    <w:rFonts w:ascii="Segoe UI" w:hAnsi="Segoe UI" w:cs="Segoe UI"/>
                    <w:b/>
                    <w:bCs/>
                    <w:color w:val="333333"/>
                    <w:lang w:val="en-US"/>
                  </w:rPr>
                </w:rPrChange>
              </w:rPr>
              <w:pPrChange w:id="2669" w:author="Michael Chary" w:date="2024-06-24T13:40:00Z">
                <w:pPr>
                  <w:spacing w:before="150" w:after="150" w:line="240" w:lineRule="auto"/>
                  <w:ind w:left="150" w:right="150"/>
                </w:pPr>
              </w:pPrChange>
            </w:pPr>
            <w:ins w:id="2670" w:author="Michael Chary" w:date="2024-06-24T13:39:00Z">
              <w:r w:rsidRPr="00D33985">
                <w:rPr>
                  <w:b/>
                  <w:bCs/>
                  <w:color w:val="333333"/>
                  <w:sz w:val="22"/>
                  <w:szCs w:val="22"/>
                  <w:lang w:val="en-US"/>
                  <w:rPrChange w:id="2671" w:author="Michael Chary" w:date="2024-06-24T13:40:00Z">
                    <w:rPr>
                      <w:rFonts w:ascii="Segoe UI" w:hAnsi="Segoe UI" w:cs="Segoe UI"/>
                      <w:b/>
                      <w:bCs/>
                      <w:color w:val="333333"/>
                      <w:lang w:val="en-US"/>
                    </w:rPr>
                  </w:rPrChange>
                </w:rPr>
                <w:t>Age</w:t>
              </w:r>
            </w:ins>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7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A8FCAF" w14:textId="77777777" w:rsidR="00D33985" w:rsidRPr="00D33985" w:rsidRDefault="00D33985" w:rsidP="00D33985">
            <w:pPr>
              <w:spacing w:line="240" w:lineRule="auto"/>
              <w:ind w:left="150" w:right="150"/>
              <w:jc w:val="center"/>
              <w:rPr>
                <w:ins w:id="2673" w:author="Michael Chary" w:date="2024-06-24T13:39:00Z"/>
                <w:color w:val="333333"/>
                <w:sz w:val="22"/>
                <w:szCs w:val="22"/>
                <w:lang w:val="en-US"/>
                <w:rPrChange w:id="2674" w:author="Michael Chary" w:date="2024-06-24T13:40:00Z">
                  <w:rPr>
                    <w:ins w:id="2675" w:author="Michael Chary" w:date="2024-06-24T13:39:00Z"/>
                    <w:rFonts w:ascii="Segoe UI" w:hAnsi="Segoe UI" w:cs="Segoe UI"/>
                    <w:color w:val="333333"/>
                    <w:lang w:val="en-US"/>
                  </w:rPr>
                </w:rPrChange>
              </w:rPr>
              <w:pPrChange w:id="2676" w:author="Michael Chary" w:date="2024-06-24T13:40:00Z">
                <w:pPr>
                  <w:spacing w:before="150" w:after="150" w:line="240" w:lineRule="auto"/>
                  <w:ind w:left="150" w:right="150"/>
                  <w:jc w:val="center"/>
                </w:pPr>
              </w:pPrChange>
            </w:pPr>
            <w:ins w:id="2677" w:author="Michael Chary" w:date="2024-06-24T13:39:00Z">
              <w:r w:rsidRPr="00D33985">
                <w:rPr>
                  <w:color w:val="333333"/>
                  <w:sz w:val="22"/>
                  <w:szCs w:val="22"/>
                  <w:lang w:val="en-US"/>
                  <w:rPrChange w:id="2678" w:author="Michael Chary" w:date="2024-06-24T13:40:00Z">
                    <w:rPr>
                      <w:rFonts w:ascii="Segoe UI" w:hAnsi="Segoe UI" w:cs="Segoe UI"/>
                      <w:color w:val="333333"/>
                      <w:lang w:val="en-US"/>
                    </w:rPr>
                  </w:rPrChange>
                </w:rPr>
                <w:t>38 (30, 53)</w:t>
              </w:r>
            </w:ins>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7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F29E4B" w14:textId="77777777" w:rsidR="00D33985" w:rsidRPr="00D33985" w:rsidRDefault="00D33985" w:rsidP="00D33985">
            <w:pPr>
              <w:spacing w:line="240" w:lineRule="auto"/>
              <w:ind w:left="150" w:right="150"/>
              <w:jc w:val="center"/>
              <w:rPr>
                <w:ins w:id="2680" w:author="Michael Chary" w:date="2024-06-24T13:39:00Z"/>
                <w:color w:val="333333"/>
                <w:sz w:val="22"/>
                <w:szCs w:val="22"/>
                <w:lang w:val="en-US"/>
                <w:rPrChange w:id="2681" w:author="Michael Chary" w:date="2024-06-24T13:40:00Z">
                  <w:rPr>
                    <w:ins w:id="2682" w:author="Michael Chary" w:date="2024-06-24T13:39:00Z"/>
                    <w:rFonts w:ascii="Segoe UI" w:hAnsi="Segoe UI" w:cs="Segoe UI"/>
                    <w:color w:val="333333"/>
                    <w:lang w:val="en-US"/>
                  </w:rPr>
                </w:rPrChange>
              </w:rPr>
              <w:pPrChange w:id="2683" w:author="Michael Chary" w:date="2024-06-24T13:40:00Z">
                <w:pPr>
                  <w:spacing w:before="150" w:after="150" w:line="240" w:lineRule="auto"/>
                  <w:ind w:left="150" w:right="150"/>
                  <w:jc w:val="center"/>
                </w:pPr>
              </w:pPrChange>
            </w:pPr>
            <w:ins w:id="2684" w:author="Michael Chary" w:date="2024-06-24T13:39:00Z">
              <w:r w:rsidRPr="00D33985">
                <w:rPr>
                  <w:color w:val="333333"/>
                  <w:sz w:val="22"/>
                  <w:szCs w:val="22"/>
                  <w:lang w:val="en-US"/>
                  <w:rPrChange w:id="2685" w:author="Michael Chary" w:date="2024-06-24T13:40:00Z">
                    <w:rPr>
                      <w:rFonts w:ascii="Segoe UI" w:hAnsi="Segoe UI" w:cs="Segoe UI"/>
                      <w:color w:val="333333"/>
                      <w:lang w:val="en-US"/>
                    </w:rPr>
                  </w:rPrChange>
                </w:rPr>
                <w:t>30 (25, 38)</w:t>
              </w:r>
            </w:ins>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8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3AF591E" w14:textId="77777777" w:rsidR="00D33985" w:rsidRPr="00D33985" w:rsidRDefault="00D33985" w:rsidP="00D33985">
            <w:pPr>
              <w:spacing w:line="240" w:lineRule="auto"/>
              <w:ind w:left="150" w:right="150"/>
              <w:jc w:val="center"/>
              <w:rPr>
                <w:ins w:id="2687" w:author="Michael Chary" w:date="2024-06-24T13:39:00Z"/>
                <w:color w:val="333333"/>
                <w:sz w:val="22"/>
                <w:szCs w:val="22"/>
                <w:lang w:val="en-US"/>
                <w:rPrChange w:id="2688" w:author="Michael Chary" w:date="2024-06-24T13:40:00Z">
                  <w:rPr>
                    <w:ins w:id="2689" w:author="Michael Chary" w:date="2024-06-24T13:39:00Z"/>
                    <w:rFonts w:ascii="Segoe UI" w:hAnsi="Segoe UI" w:cs="Segoe UI"/>
                    <w:color w:val="333333"/>
                    <w:lang w:val="en-US"/>
                  </w:rPr>
                </w:rPrChange>
              </w:rPr>
              <w:pPrChange w:id="2690" w:author="Michael Chary" w:date="2024-06-24T13:40:00Z">
                <w:pPr>
                  <w:spacing w:before="150" w:after="150" w:line="240" w:lineRule="auto"/>
                  <w:ind w:left="150" w:right="150"/>
                  <w:jc w:val="center"/>
                </w:pPr>
              </w:pPrChange>
            </w:pPr>
            <w:ins w:id="2691" w:author="Michael Chary" w:date="2024-06-24T13:39:00Z">
              <w:r w:rsidRPr="00D33985">
                <w:rPr>
                  <w:color w:val="333333"/>
                  <w:sz w:val="22"/>
                  <w:szCs w:val="22"/>
                  <w:lang w:val="en-US"/>
                  <w:rPrChange w:id="2692" w:author="Michael Chary" w:date="2024-06-24T13:40:00Z">
                    <w:rPr>
                      <w:rFonts w:ascii="Segoe UI" w:hAnsi="Segoe UI" w:cs="Segoe UI"/>
                      <w:color w:val="333333"/>
                      <w:lang w:val="en-US"/>
                    </w:rPr>
                  </w:rPrChange>
                </w:rPr>
                <w:t>47 (34, 59)</w:t>
              </w:r>
            </w:ins>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269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8FAC4BE" w14:textId="77777777" w:rsidR="00D33985" w:rsidRPr="00D33985" w:rsidRDefault="00D33985" w:rsidP="00D33985">
            <w:pPr>
              <w:spacing w:line="240" w:lineRule="auto"/>
              <w:ind w:left="150" w:right="150"/>
              <w:jc w:val="center"/>
              <w:rPr>
                <w:ins w:id="2694" w:author="Michael Chary" w:date="2024-06-24T13:39:00Z"/>
                <w:color w:val="333333"/>
                <w:sz w:val="22"/>
                <w:szCs w:val="22"/>
                <w:lang w:val="en-US"/>
                <w:rPrChange w:id="2695" w:author="Michael Chary" w:date="2024-06-24T13:40:00Z">
                  <w:rPr>
                    <w:ins w:id="2696" w:author="Michael Chary" w:date="2024-06-24T13:39:00Z"/>
                    <w:rFonts w:ascii="Segoe UI" w:hAnsi="Segoe UI" w:cs="Segoe UI"/>
                    <w:color w:val="333333"/>
                    <w:lang w:val="en-US"/>
                  </w:rPr>
                </w:rPrChange>
              </w:rPr>
              <w:pPrChange w:id="2697" w:author="Michael Chary" w:date="2024-06-24T13:40:00Z">
                <w:pPr>
                  <w:spacing w:before="150" w:after="150" w:line="240" w:lineRule="auto"/>
                  <w:ind w:left="150" w:right="150"/>
                  <w:jc w:val="center"/>
                </w:pPr>
              </w:pPrChange>
            </w:pPr>
            <w:ins w:id="2698" w:author="Michael Chary" w:date="2024-06-24T13:39:00Z">
              <w:r w:rsidRPr="00D33985">
                <w:rPr>
                  <w:color w:val="333333"/>
                  <w:sz w:val="22"/>
                  <w:szCs w:val="22"/>
                  <w:lang w:val="en-US"/>
                  <w:rPrChange w:id="2699" w:author="Michael Chary" w:date="2024-06-24T13:40:00Z">
                    <w:rPr>
                      <w:rFonts w:ascii="Segoe UI" w:hAnsi="Segoe UI" w:cs="Segoe UI"/>
                      <w:color w:val="333333"/>
                      <w:lang w:val="en-US"/>
                    </w:rPr>
                  </w:rPrChange>
                </w:rPr>
                <w:t>27 (20, 32)</w:t>
              </w:r>
            </w:ins>
          </w:p>
        </w:tc>
      </w:tr>
      <w:tr w:rsidR="00D33985" w:rsidRPr="00D33985" w14:paraId="7E19768A" w14:textId="77777777" w:rsidTr="00D33985">
        <w:tblPrEx>
          <w:tblPrExChange w:id="2700" w:author="Michael Chary" w:date="2024-06-24T13:41:00Z">
            <w:tblPrEx>
              <w:tblW w:w="8499" w:type="dxa"/>
            </w:tblPrEx>
          </w:tblPrExChange>
        </w:tblPrEx>
        <w:trPr>
          <w:ins w:id="2701" w:author="Michael Chary" w:date="2024-06-24T13:39:00Z"/>
          <w:trPrChange w:id="2702" w:author="Michael Chary" w:date="2024-06-24T13:41:00Z">
            <w:trPr>
              <w:gridAfter w:val="0"/>
            </w:trPr>
          </w:trPrChange>
        </w:trPr>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Change w:id="2703" w:author="Michael Chary" w:date="2024-06-24T13:41:00Z">
              <w:tcPr>
                <w:tcW w:w="0" w:type="auto"/>
                <w:gridSpan w:val="6"/>
                <w:tcBorders>
                  <w:top w:val="nil"/>
                  <w:left w:val="nil"/>
                  <w:bottom w:val="nil"/>
                  <w:right w:val="nil"/>
                </w:tcBorders>
                <w:shd w:val="clear" w:color="auto" w:fill="FFFFFF"/>
                <w:tcMar>
                  <w:top w:w="60" w:type="dxa"/>
                  <w:left w:w="75" w:type="dxa"/>
                  <w:bottom w:w="60" w:type="dxa"/>
                  <w:right w:w="75" w:type="dxa"/>
                </w:tcMar>
                <w:vAlign w:val="center"/>
                <w:hideMark/>
              </w:tcPr>
            </w:tcPrChange>
          </w:tcPr>
          <w:p w14:paraId="245F7BB4" w14:textId="77777777" w:rsidR="00D33985" w:rsidRPr="00D33985" w:rsidRDefault="00D33985" w:rsidP="00D33985">
            <w:pPr>
              <w:spacing w:line="240" w:lineRule="auto"/>
              <w:rPr>
                <w:ins w:id="2704" w:author="Michael Chary" w:date="2024-06-24T13:39:00Z"/>
                <w:color w:val="333333"/>
                <w:sz w:val="22"/>
                <w:szCs w:val="22"/>
                <w:lang w:val="en-US"/>
                <w:rPrChange w:id="2705" w:author="Michael Chary" w:date="2024-06-24T13:40:00Z">
                  <w:rPr>
                    <w:ins w:id="2706" w:author="Michael Chary" w:date="2024-06-24T13:39:00Z"/>
                    <w:rFonts w:ascii="Segoe UI" w:hAnsi="Segoe UI" w:cs="Segoe UI"/>
                    <w:color w:val="333333"/>
                    <w:sz w:val="22"/>
                    <w:szCs w:val="22"/>
                    <w:lang w:val="en-US"/>
                  </w:rPr>
                </w:rPrChange>
              </w:rPr>
            </w:pPr>
            <w:ins w:id="2707" w:author="Michael Chary" w:date="2024-06-24T13:39:00Z">
              <w:r w:rsidRPr="00D33985">
                <w:rPr>
                  <w:i/>
                  <w:iCs/>
                  <w:color w:val="333333"/>
                  <w:sz w:val="22"/>
                  <w:szCs w:val="22"/>
                  <w:vertAlign w:val="superscript"/>
                  <w:lang w:val="en-US"/>
                  <w:rPrChange w:id="2708" w:author="Michael Chary" w:date="2024-06-24T13:40:00Z">
                    <w:rPr>
                      <w:rFonts w:ascii="Segoe UI" w:hAnsi="Segoe UI" w:cs="Segoe UI"/>
                      <w:i/>
                      <w:iCs/>
                      <w:color w:val="333333"/>
                      <w:sz w:val="12"/>
                      <w:szCs w:val="12"/>
                      <w:vertAlign w:val="superscript"/>
                      <w:lang w:val="en-US"/>
                    </w:rPr>
                  </w:rPrChange>
                </w:rPr>
                <w:t>1</w:t>
              </w:r>
              <w:r w:rsidRPr="00D33985">
                <w:rPr>
                  <w:color w:val="333333"/>
                  <w:sz w:val="22"/>
                  <w:szCs w:val="22"/>
                  <w:lang w:val="en-US"/>
                  <w:rPrChange w:id="2709" w:author="Michael Chary" w:date="2024-06-24T13:40:00Z">
                    <w:rPr>
                      <w:rFonts w:ascii="Segoe UI" w:hAnsi="Segoe UI" w:cs="Segoe UI"/>
                      <w:color w:val="333333"/>
                      <w:sz w:val="22"/>
                      <w:szCs w:val="22"/>
                      <w:lang w:val="en-US"/>
                    </w:rPr>
                  </w:rPrChange>
                </w:rPr>
                <w:t> n (%); Median (IQR)</w:t>
              </w:r>
            </w:ins>
          </w:p>
        </w:tc>
      </w:tr>
    </w:tbl>
    <w:p w14:paraId="5CC9351A" w14:textId="77777777" w:rsidR="0071067C" w:rsidRPr="0071067C" w:rsidRDefault="0071067C" w:rsidP="0071067C">
      <w:pPr>
        <w:pStyle w:val="Caption"/>
        <w:rPr>
          <w:i w:val="0"/>
          <w:iCs w:val="0"/>
          <w:rPrChange w:id="2710" w:author="Michael Chary" w:date="2024-06-24T12:02:00Z">
            <w:rPr>
              <w:b/>
            </w:rPr>
          </w:rPrChange>
        </w:rPr>
      </w:pPr>
    </w:p>
    <w:sectPr w:rsidR="0071067C" w:rsidRPr="0071067C">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4" w:author="Michael Chary" w:date="2024-06-21T07:17:00Z" w:initials="MC">
    <w:p w14:paraId="702EEBE1" w14:textId="77777777" w:rsidR="00E37D4A" w:rsidRDefault="00E37D4A" w:rsidP="00E37D4A">
      <w:r>
        <w:rPr>
          <w:rStyle w:val="CommentReference"/>
        </w:rPr>
        <w:annotationRef/>
      </w:r>
      <w:r>
        <w:rPr>
          <w:color w:val="000000"/>
          <w:sz w:val="20"/>
          <w:szCs w:val="20"/>
        </w:rPr>
        <w:t>What measure did Brandenburg use?</w:t>
      </w:r>
    </w:p>
  </w:comment>
  <w:comment w:id="242" w:author="Michael Chary" w:date="2024-06-24T11:24:00Z" w:initials="MC">
    <w:p w14:paraId="2EE76239" w14:textId="77777777" w:rsidR="00AD1A94" w:rsidRDefault="00AD1A94" w:rsidP="00AD1A94">
      <w:r>
        <w:rPr>
          <w:rStyle w:val="CommentReference"/>
        </w:rPr>
        <w:annotationRef/>
      </w:r>
      <w:r>
        <w:rPr>
          <w:color w:val="000000"/>
          <w:sz w:val="20"/>
          <w:szCs w:val="20"/>
        </w:rPr>
        <w:t>Table 1 suggests differently. Are we using the same data?</w:t>
      </w:r>
    </w:p>
  </w:comment>
  <w:comment w:id="294" w:author="Michael Chary" w:date="2024-06-24T13:56:00Z" w:initials="MC">
    <w:p w14:paraId="236FD0C7" w14:textId="77777777" w:rsidR="004F40E0" w:rsidRDefault="004F40E0" w:rsidP="004F40E0">
      <w:r>
        <w:rPr>
          <w:rStyle w:val="CommentReference"/>
        </w:rPr>
        <w:annotationRef/>
      </w:r>
      <w:r>
        <w:rPr>
          <w:color w:val="000000"/>
          <w:sz w:val="20"/>
          <w:szCs w:val="20"/>
        </w:rPr>
        <w:t xml:space="preserve">Emerging theme that INTOXICATE is unduly reassured by single measurements of vital signs. </w:t>
      </w:r>
    </w:p>
    <w:p w14:paraId="4C09BD48" w14:textId="77777777" w:rsidR="004F40E0" w:rsidRDefault="004F40E0" w:rsidP="004F40E0"/>
  </w:comment>
  <w:comment w:id="314" w:author="Michael Chary" w:date="2024-06-24T13:31:00Z" w:initials="MC">
    <w:p w14:paraId="39B73D6B" w14:textId="5D8340E3" w:rsidR="00D33985" w:rsidRDefault="00D33985" w:rsidP="00D33985">
      <w:r>
        <w:rPr>
          <w:rStyle w:val="CommentReference"/>
        </w:rPr>
        <w:annotationRef/>
      </w:r>
      <w:r>
        <w:rPr>
          <w:color w:val="000000"/>
          <w:sz w:val="20"/>
          <w:szCs w:val="20"/>
        </w:rPr>
        <w:t xml:space="preserve">Comparing GCS is complicated. It is a categorical variable. Too many empty categories unless you dichotomize. </w:t>
      </w:r>
    </w:p>
  </w:comment>
  <w:comment w:id="341" w:author="Michael Chary" w:date="2024-06-24T13:33:00Z" w:initials="MC">
    <w:p w14:paraId="101DECFC" w14:textId="77777777" w:rsidR="00D33985" w:rsidRDefault="00D33985" w:rsidP="00D33985">
      <w:r>
        <w:rPr>
          <w:rStyle w:val="CommentReference"/>
        </w:rPr>
        <w:annotationRef/>
      </w:r>
      <w:r>
        <w:rPr>
          <w:color w:val="000000"/>
          <w:sz w:val="20"/>
          <w:szCs w:val="20"/>
        </w:rPr>
        <w:t xml:space="preserve">1. Remember that only some statistical differences are clinically meaningful, although the clinical effect size does depend on the population analyzed. </w:t>
      </w:r>
    </w:p>
    <w:p w14:paraId="67193EC9" w14:textId="77777777" w:rsidR="00D33985" w:rsidRDefault="00D33985" w:rsidP="00D33985"/>
    <w:p w14:paraId="7863051A" w14:textId="77777777" w:rsidR="00D33985" w:rsidRDefault="00D33985" w:rsidP="00D33985">
      <w:r>
        <w:rPr>
          <w:color w:val="000000"/>
          <w:sz w:val="20"/>
          <w:szCs w:val="20"/>
        </w:rPr>
        <w:t xml:space="preserve">See my R output (HTML file). CIs overlap so and difference not meaningful. By construction IRS will differ. </w:t>
      </w:r>
    </w:p>
  </w:comment>
  <w:comment w:id="377" w:author="Michael Chary" w:date="2024-06-24T13:35:00Z" w:initials="MC">
    <w:p w14:paraId="54669326" w14:textId="77777777" w:rsidR="00D33985" w:rsidRDefault="00D33985" w:rsidP="00D33985">
      <w:r>
        <w:rPr>
          <w:rStyle w:val="CommentReference"/>
        </w:rPr>
        <w:annotationRef/>
      </w:r>
      <w:r>
        <w:rPr>
          <w:sz w:val="20"/>
          <w:szCs w:val="20"/>
        </w:rPr>
        <w:t>Use Wilcoxon rank, the nonparametric equivalence. We have too few samples to determine normality or homoschedasticity (equality of variances)</w:t>
      </w:r>
    </w:p>
  </w:comment>
  <w:comment w:id="1094" w:author="Michael Chary" w:date="2024-06-24T11:06:00Z" w:initials="MC">
    <w:p w14:paraId="2D6F75D8" w14:textId="35033A1E" w:rsidR="001C0570" w:rsidRDefault="001C0570" w:rsidP="001C0570">
      <w:r>
        <w:rPr>
          <w:rStyle w:val="CommentReference"/>
        </w:rPr>
        <w:annotationRef/>
      </w:r>
      <w:r>
        <w:rPr>
          <w:color w:val="000000"/>
          <w:sz w:val="20"/>
          <w:szCs w:val="20"/>
        </w:rPr>
        <w:t>Minimum GCS score is 3. Please check.</w:t>
      </w:r>
    </w:p>
  </w:comment>
  <w:comment w:id="1202" w:author="Michael Chary" w:date="2024-06-24T11:19:00Z" w:initials="MC">
    <w:p w14:paraId="0ABBD861" w14:textId="77777777" w:rsidR="00A50F07" w:rsidRDefault="00A50F07" w:rsidP="00A50F07">
      <w:r>
        <w:rPr>
          <w:rStyle w:val="CommentReference"/>
        </w:rPr>
        <w:annotationRef/>
      </w:r>
      <w:r>
        <w:rPr>
          <w:color w:val="000000"/>
          <w:sz w:val="20"/>
          <w:szCs w:val="20"/>
        </w:rPr>
        <w:t xml:space="preserve">Minimum GCS score is 3. Please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EEBE1" w15:done="0"/>
  <w15:commentEx w15:paraId="2EE76239" w15:done="0"/>
  <w15:commentEx w15:paraId="4C09BD48" w15:done="0"/>
  <w15:commentEx w15:paraId="39B73D6B" w15:done="0"/>
  <w15:commentEx w15:paraId="7863051A" w15:done="0"/>
  <w15:commentEx w15:paraId="54669326" w15:done="0"/>
  <w15:commentEx w15:paraId="2D6F75D8" w15:done="0"/>
  <w15:commentEx w15:paraId="0ABBD8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1F4539" w16cex:dateUtc="2024-06-21T11:17:00Z"/>
  <w16cex:commentExtensible w16cex:durableId="310214B1" w16cex:dateUtc="2024-06-24T15:24:00Z"/>
  <w16cex:commentExtensible w16cex:durableId="2D6EEC36" w16cex:dateUtc="2024-06-24T17:56:00Z"/>
  <w16cex:commentExtensible w16cex:durableId="56DC393D" w16cex:dateUtc="2024-06-24T17:31:00Z"/>
  <w16cex:commentExtensible w16cex:durableId="25C9DED1" w16cex:dateUtc="2024-06-24T17:33:00Z"/>
  <w16cex:commentExtensible w16cex:durableId="6B4800E3" w16cex:dateUtc="2024-06-24T17:35:00Z"/>
  <w16cex:commentExtensible w16cex:durableId="06138E60" w16cex:dateUtc="2024-06-24T15:06:00Z"/>
  <w16cex:commentExtensible w16cex:durableId="2F4BEEEF" w16cex:dateUtc="2024-06-24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EEBE1" w16cid:durableId="111F4539"/>
  <w16cid:commentId w16cid:paraId="2EE76239" w16cid:durableId="310214B1"/>
  <w16cid:commentId w16cid:paraId="4C09BD48" w16cid:durableId="2D6EEC36"/>
  <w16cid:commentId w16cid:paraId="39B73D6B" w16cid:durableId="56DC393D"/>
  <w16cid:commentId w16cid:paraId="7863051A" w16cid:durableId="25C9DED1"/>
  <w16cid:commentId w16cid:paraId="54669326" w16cid:durableId="6B4800E3"/>
  <w16cid:commentId w16cid:paraId="2D6F75D8" w16cid:durableId="06138E60"/>
  <w16cid:commentId w16cid:paraId="0ABBD861" w16cid:durableId="2F4BEE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rd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262692">
    <w:abstractNumId w:val="0"/>
  </w:num>
  <w:num w:numId="2" w16cid:durableId="1561928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97872"/>
    <w:rsid w:val="001028F8"/>
    <w:rsid w:val="0016324A"/>
    <w:rsid w:val="001953AF"/>
    <w:rsid w:val="001C0570"/>
    <w:rsid w:val="001F3297"/>
    <w:rsid w:val="002734B5"/>
    <w:rsid w:val="002825C8"/>
    <w:rsid w:val="00297977"/>
    <w:rsid w:val="002C62B1"/>
    <w:rsid w:val="0030063A"/>
    <w:rsid w:val="0034509D"/>
    <w:rsid w:val="003B4D1D"/>
    <w:rsid w:val="003C6FD2"/>
    <w:rsid w:val="003F40B2"/>
    <w:rsid w:val="00404347"/>
    <w:rsid w:val="004078AF"/>
    <w:rsid w:val="004540AA"/>
    <w:rsid w:val="004605B2"/>
    <w:rsid w:val="004F40E0"/>
    <w:rsid w:val="00500D87"/>
    <w:rsid w:val="00541179"/>
    <w:rsid w:val="0055165C"/>
    <w:rsid w:val="005B2091"/>
    <w:rsid w:val="00614AF2"/>
    <w:rsid w:val="006225C7"/>
    <w:rsid w:val="00633201"/>
    <w:rsid w:val="00694F95"/>
    <w:rsid w:val="006C2EA3"/>
    <w:rsid w:val="006C5E6E"/>
    <w:rsid w:val="00706B10"/>
    <w:rsid w:val="0071067C"/>
    <w:rsid w:val="007D6620"/>
    <w:rsid w:val="008467F1"/>
    <w:rsid w:val="008A714B"/>
    <w:rsid w:val="008D0D2E"/>
    <w:rsid w:val="008D172A"/>
    <w:rsid w:val="00920577"/>
    <w:rsid w:val="00A1242D"/>
    <w:rsid w:val="00A16255"/>
    <w:rsid w:val="00A50F07"/>
    <w:rsid w:val="00A7004B"/>
    <w:rsid w:val="00A7181A"/>
    <w:rsid w:val="00AD1A94"/>
    <w:rsid w:val="00B00952"/>
    <w:rsid w:val="00B243F5"/>
    <w:rsid w:val="00BA07B2"/>
    <w:rsid w:val="00BF24C3"/>
    <w:rsid w:val="00C301A4"/>
    <w:rsid w:val="00CE5623"/>
    <w:rsid w:val="00D33985"/>
    <w:rsid w:val="00DC30D6"/>
    <w:rsid w:val="00DD6BA0"/>
    <w:rsid w:val="00DD71E1"/>
    <w:rsid w:val="00DF18C8"/>
    <w:rsid w:val="00E02D84"/>
    <w:rsid w:val="00E37D4A"/>
    <w:rsid w:val="00E44545"/>
    <w:rsid w:val="00EB04E4"/>
    <w:rsid w:val="00EC4135"/>
    <w:rsid w:val="00F32A3A"/>
    <w:rsid w:val="00F52B5F"/>
    <w:rsid w:val="00F8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semiHidden/>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semiHidden/>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E5C18E05185E0749AEB7814EA2C5232E"/>
        <w:category>
          <w:name w:val="General"/>
          <w:gallery w:val="placeholder"/>
        </w:category>
        <w:types>
          <w:type w:val="bbPlcHdr"/>
        </w:types>
        <w:behaviors>
          <w:behavior w:val="content"/>
        </w:behaviors>
        <w:guid w:val="{CF59BE13-CF3B-4D42-B7F1-99C5C8124CEC}"/>
      </w:docPartPr>
      <w:docPartBody>
        <w:p w:rsidR="00000000" w:rsidRDefault="008651AE" w:rsidP="008651AE">
          <w:pPr>
            <w:pStyle w:val="E5C18E05185E0749AEB7814EA2C5232E"/>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rd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C0B9A"/>
    <w:rsid w:val="008651AE"/>
    <w:rsid w:val="00E7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1AE"/>
    <w:rPr>
      <w:color w:val="666666"/>
    </w:rPr>
  </w:style>
  <w:style w:type="paragraph" w:customStyle="1" w:styleId="E5C18E05185E0749AEB7814EA2C5232E">
    <w:name w:val="E5C18E05185E0749AEB7814EA2C5232E"/>
    <w:rsid w:val="00865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2a5a02a-e8de-46e6-9df5-cf55454c10fe&quot;,&quot;properties&quot;:{&quot;noteIndex&quot;:0},&quot;isEdited&quot;:false,&quot;manualOverride&quot;:{&quot;isManuallyOverridden&quot;:false,&quot;citeprocText&quot;:&quot;(1)&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E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d686ba8c-fcef-4622-80d3-64b7b4b5e319&quot;,&quot;properties&quot;:{&quot;noteIndex&quot;:0},&quot;isEdited&quot;:false,&quot;manualOverride&quot;:{&quot;isManuallyOverridden&quot;:false,&quot;citeprocText&quot;:&quot;(2)&quot;,&quot;manualOverrideText&quot;:&quot;&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Tag&quot;:&quot;MENDELEY_CITATION_v3_eyJjaXRhdGlvbklEIjoiTUVOREVMRVlfQ0lUQVRJT05fZDY4NmJhOGMtZmNlZi00NjIyLTgwZDMtNjRiN2I0YjVlMzE5IiwicHJvcGVydGllcyI6eyJub3RlSW5kZXgiOjB9LCJpc0VkaXRlZCI6ZmFsc2UsIm1hbnVhbE92ZXJyaWRlIjp7ImlzTWFudWFsbHlPdmVycmlkZGVuIjpmYWxzZSwiY2l0ZXByb2NUZXh0IjoiKDI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4923</Words>
  <Characters>28065</Characters>
  <Application>Microsoft Office Word</Application>
  <DocSecurity>0</DocSecurity>
  <Lines>233</Lines>
  <Paragraphs>65</Paragraphs>
  <ScaleCrop>false</ScaleCrop>
  <Company/>
  <LinksUpToDate>false</LinksUpToDate>
  <CharactersWithSpaces>32923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63</cp:revision>
  <dcterms:created xsi:type="dcterms:W3CDTF">2024-06-21T10:06:00Z</dcterms:created>
  <dcterms:modified xsi:type="dcterms:W3CDTF">2024-06-24T18:49:00Z</dcterms:modified>
</cp:coreProperties>
</file>